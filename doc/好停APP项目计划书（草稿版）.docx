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jc w:val="center"/>
        <w:rPr>
          <w:rFonts w:hint="eastAsia"/>
          <w:color w:val="000000"/>
          <w:sz w:val="24"/>
        </w:rPr>
      </w:pPr>
    </w:p>
    <w:p>
      <w:pPr>
        <w:spacing w:line="360" w:lineRule="auto"/>
        <w:jc w:val="center"/>
        <w:rPr>
          <w:color w:val="000000"/>
          <w:sz w:val="24"/>
        </w:rPr>
      </w:pPr>
    </w:p>
    <w:p>
      <w:pPr>
        <w:spacing w:line="360" w:lineRule="auto"/>
        <w:jc w:val="center"/>
        <w:rPr>
          <w:color w:val="000000"/>
          <w:sz w:val="24"/>
        </w:rPr>
      </w:pPr>
    </w:p>
    <w:p>
      <w:pPr>
        <w:spacing w:line="360" w:lineRule="auto"/>
        <w:jc w:val="center"/>
        <w:rPr>
          <w:color w:val="000000"/>
          <w:sz w:val="24"/>
        </w:rPr>
      </w:pPr>
    </w:p>
    <w:p>
      <w:pPr>
        <w:spacing w:line="360" w:lineRule="auto"/>
        <w:jc w:val="center"/>
        <w:rPr>
          <w:color w:val="000000"/>
          <w:sz w:val="24"/>
        </w:rPr>
      </w:pPr>
    </w:p>
    <w:p>
      <w:pPr>
        <w:spacing w:line="360" w:lineRule="auto"/>
        <w:jc w:val="center"/>
        <w:rPr>
          <w:color w:val="000000"/>
          <w:sz w:val="24"/>
        </w:rPr>
      </w:pPr>
    </w:p>
    <w:p>
      <w:pPr>
        <w:spacing w:line="360" w:lineRule="auto"/>
        <w:rPr>
          <w:color w:val="000000"/>
          <w:sz w:val="24"/>
        </w:rPr>
      </w:pPr>
    </w:p>
    <w:p>
      <w:pPr>
        <w:spacing w:line="360" w:lineRule="auto"/>
        <w:jc w:val="center"/>
        <w:rPr>
          <w:color w:val="000000"/>
          <w:sz w:val="24"/>
        </w:rPr>
      </w:pPr>
    </w:p>
    <w:p>
      <w:pPr>
        <w:spacing w:line="360" w:lineRule="auto"/>
        <w:jc w:val="center"/>
        <w:rPr>
          <w:rFonts w:eastAsia="楷体_GB2312"/>
          <w:b/>
          <w:color w:val="000000"/>
          <w:sz w:val="84"/>
          <w14:shadow w14:blurRad="50800" w14:dist="38100" w14:dir="2700000" w14:sx="100000" w14:sy="100000" w14:kx="0" w14:ky="0" w14:algn="tl">
            <w14:srgbClr w14:val="000000">
              <w14:alpha w14:val="60000"/>
            </w14:srgbClr>
          </w14:shadow>
        </w:rPr>
      </w:pPr>
      <w:r>
        <w:rPr>
          <w:rFonts w:hint="eastAsia" w:eastAsia="楷体_GB2312"/>
          <w:b/>
          <w:color w:val="000000"/>
          <w:sz w:val="84"/>
          <w14:shadow w14:blurRad="50800" w14:dist="38100" w14:dir="2700000" w14:sx="100000" w14:sy="100000" w14:kx="0" w14:ky="0" w14:algn="tl">
            <w14:srgbClr w14:val="000000">
              <w14:alpha w14:val="60000"/>
            </w14:srgbClr>
          </w14:shadow>
        </w:rPr>
        <w:t>创</w:t>
      </w:r>
      <w:r>
        <w:rPr>
          <w:rFonts w:eastAsia="楷体_GB2312"/>
          <w:b/>
          <w:color w:val="000000"/>
          <w:sz w:val="84"/>
          <w14:shadow w14:blurRad="50800" w14:dist="38100" w14:dir="2700000" w14:sx="100000" w14:sy="100000" w14:kx="0" w14:ky="0" w14:algn="tl">
            <w14:srgbClr w14:val="000000">
              <w14:alpha w14:val="60000"/>
            </w14:srgbClr>
          </w14:shadow>
        </w:rPr>
        <w:t xml:space="preserve">  业  计  划  书</w:t>
      </w:r>
    </w:p>
    <w:p>
      <w:pPr>
        <w:spacing w:line="360" w:lineRule="auto"/>
        <w:jc w:val="center"/>
        <w:rPr>
          <w:color w:val="000000"/>
          <w:sz w:val="24"/>
        </w:rPr>
      </w:pPr>
    </w:p>
    <w:p>
      <w:pPr>
        <w:spacing w:line="360" w:lineRule="auto"/>
        <w:jc w:val="center"/>
        <w:rPr>
          <w:color w:val="000000"/>
          <w:sz w:val="24"/>
        </w:rPr>
      </w:pPr>
    </w:p>
    <w:p>
      <w:pPr>
        <w:spacing w:line="360" w:lineRule="auto"/>
        <w:jc w:val="center"/>
        <w:rPr>
          <w:color w:val="000000"/>
          <w:sz w:val="24"/>
        </w:rPr>
      </w:pPr>
    </w:p>
    <w:p>
      <w:pPr>
        <w:spacing w:line="360" w:lineRule="auto"/>
        <w:jc w:val="center"/>
        <w:rPr>
          <w:color w:val="000000"/>
          <w:sz w:val="24"/>
        </w:rPr>
      </w:pPr>
    </w:p>
    <w:p>
      <w:pPr>
        <w:spacing w:line="360" w:lineRule="auto"/>
        <w:jc w:val="center"/>
        <w:rPr>
          <w:color w:val="000000"/>
          <w:sz w:val="24"/>
        </w:rPr>
      </w:pPr>
    </w:p>
    <w:p>
      <w:pPr>
        <w:spacing w:line="360" w:lineRule="auto"/>
        <w:jc w:val="center"/>
        <w:rPr>
          <w:b/>
          <w:color w:val="000000"/>
          <w:sz w:val="28"/>
          <w:szCs w:val="28"/>
        </w:rPr>
      </w:pPr>
      <w:r>
        <w:rPr>
          <w:b/>
          <w:color w:val="000000"/>
          <w:sz w:val="28"/>
          <w:szCs w:val="28"/>
        </w:rPr>
        <w:t>项目名称：</w:t>
      </w:r>
      <w:r>
        <w:rPr>
          <w:rFonts w:hint="eastAsia" w:ascii="仿宋_GB2312" w:eastAsia="仿宋_GB2312"/>
          <w:b/>
          <w:sz w:val="28"/>
        </w:rPr>
        <w:t>基于云平台的智能停车系统及其应用</w:t>
      </w:r>
    </w:p>
    <w:p>
      <w:pPr>
        <w:spacing w:line="360" w:lineRule="auto"/>
        <w:jc w:val="center"/>
        <w:rPr>
          <w:b/>
          <w:color w:val="000000"/>
          <w:sz w:val="28"/>
          <w:szCs w:val="28"/>
        </w:rPr>
      </w:pPr>
      <w:r>
        <w:rPr>
          <w:rFonts w:hint="eastAsia"/>
          <w:b/>
          <w:color w:val="000000"/>
          <w:sz w:val="28"/>
          <w:szCs w:val="28"/>
        </w:rPr>
        <w:t>团队名称：风雨盟</w:t>
      </w:r>
    </w:p>
    <w:p>
      <w:pPr>
        <w:spacing w:line="360" w:lineRule="auto"/>
        <w:jc w:val="center"/>
        <w:rPr>
          <w:color w:val="000000"/>
          <w:sz w:val="28"/>
          <w:szCs w:val="28"/>
        </w:rPr>
      </w:pPr>
    </w:p>
    <w:p>
      <w:pPr>
        <w:spacing w:line="360" w:lineRule="auto"/>
        <w:jc w:val="center"/>
        <w:rPr>
          <w:color w:val="000000"/>
          <w:sz w:val="28"/>
          <w:szCs w:val="28"/>
        </w:rPr>
      </w:pPr>
    </w:p>
    <w:p>
      <w:pPr>
        <w:spacing w:line="360" w:lineRule="auto"/>
        <w:jc w:val="center"/>
        <w:rPr>
          <w:color w:val="000000"/>
          <w:sz w:val="28"/>
          <w:szCs w:val="28"/>
        </w:rPr>
      </w:pPr>
    </w:p>
    <w:p>
      <w:pPr>
        <w:spacing w:line="360" w:lineRule="auto"/>
        <w:jc w:val="center"/>
        <w:rPr>
          <w:color w:val="000000"/>
          <w:sz w:val="28"/>
          <w:szCs w:val="28"/>
        </w:rPr>
      </w:pPr>
      <w:r>
        <w:rPr>
          <w:color w:val="000000"/>
          <w:sz w:val="28"/>
          <w:szCs w:val="28"/>
        </w:rPr>
        <w:t>20</w:t>
      </w:r>
      <w:r>
        <w:rPr>
          <w:rFonts w:hint="eastAsia"/>
          <w:color w:val="000000"/>
          <w:sz w:val="28"/>
          <w:szCs w:val="28"/>
        </w:rPr>
        <w:t>16</w:t>
      </w:r>
      <w:r>
        <w:rPr>
          <w:color w:val="000000"/>
          <w:sz w:val="28"/>
          <w:szCs w:val="28"/>
        </w:rPr>
        <w:t>年</w:t>
      </w:r>
      <w:r>
        <w:rPr>
          <w:rFonts w:hint="eastAsia"/>
          <w:color w:val="000000"/>
          <w:sz w:val="28"/>
          <w:szCs w:val="28"/>
        </w:rPr>
        <w:t>5</w:t>
      </w:r>
      <w:r>
        <w:rPr>
          <w:color w:val="000000"/>
          <w:sz w:val="28"/>
          <w:szCs w:val="28"/>
        </w:rPr>
        <w:t>月</w:t>
      </w:r>
    </w:p>
    <w:p>
      <w:pPr>
        <w:rPr>
          <w:b/>
          <w:bCs/>
          <w:color w:val="333333"/>
          <w:sz w:val="32"/>
          <w:szCs w:val="32"/>
        </w:rPr>
        <w:sectPr>
          <w:pgSz w:w="11906" w:h="16838"/>
          <w:pgMar w:top="1440" w:right="1800" w:bottom="1440" w:left="1800" w:header="851" w:footer="992" w:gutter="0"/>
          <w:cols w:space="425" w:num="1"/>
          <w:docGrid w:type="lines" w:linePitch="312" w:charSpace="0"/>
        </w:sectPr>
      </w:pPr>
      <w:r>
        <w:rPr>
          <w:b/>
          <w:bCs/>
          <w:color w:val="333333"/>
          <w:sz w:val="32"/>
          <w:szCs w:val="32"/>
        </w:rPr>
        <w:br w:type="page"/>
      </w:r>
    </w:p>
    <w:sdt>
      <w:sdtPr>
        <w:rPr>
          <w:lang w:val="zh-CN"/>
        </w:rPr>
        <w:id w:val="1345515811"/>
      </w:sdtPr>
      <w:sdtEndPr>
        <w:rPr>
          <w:rFonts w:ascii="Times New Roman" w:hAnsi="Times New Roman" w:cs="Times New Roman" w:eastAsiaTheme="minorEastAsia"/>
          <w:color w:val="auto"/>
          <w:sz w:val="20"/>
          <w:szCs w:val="20"/>
          <w:lang w:val="zh-CN"/>
        </w:rPr>
      </w:sdtEndPr>
      <w:sdtContent>
        <w:p>
          <w:pPr>
            <w:pStyle w:val="29"/>
          </w:pPr>
          <w:r>
            <w:rPr>
              <w:lang w:val="zh-CN"/>
            </w:rPr>
            <w:t>目录</w:t>
          </w:r>
        </w:p>
        <w:p>
          <w:pPr>
            <w:pStyle w:val="10"/>
            <w:tabs>
              <w:tab w:val="left" w:pos="440"/>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"_Toc451455980" </w:instrText>
          </w:r>
          <w:r>
            <w:fldChar w:fldCharType="separate"/>
          </w:r>
          <w:r>
            <w:rPr>
              <w:rStyle w:val="14"/>
            </w:rPr>
            <w:t>1.</w:t>
          </w:r>
          <w:r>
            <w:rPr>
              <w:kern w:val="2"/>
              <w:sz w:val="21"/>
            </w:rPr>
            <w:tab/>
          </w:r>
          <w:r>
            <w:rPr>
              <w:rStyle w:val="14"/>
              <w:rFonts w:hint="eastAsia"/>
            </w:rPr>
            <w:t>项目概况</w:t>
          </w:r>
          <w:r>
            <w:tab/>
          </w:r>
          <w:r>
            <w:fldChar w:fldCharType="begin"/>
          </w:r>
          <w:r>
            <w:instrText xml:space="preserve"> PAGEREF _Toc451455980 \h </w:instrText>
          </w:r>
          <w:r>
            <w:fldChar w:fldCharType="separate"/>
          </w:r>
          <w:r>
            <w:t>4</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"_Toc451455981" </w:instrText>
          </w:r>
          <w:r>
            <w:fldChar w:fldCharType="separate"/>
          </w:r>
          <w:r>
            <w:rPr>
              <w:rStyle w:val="14"/>
            </w:rPr>
            <w:t>1.1.</w:t>
          </w:r>
          <w:r>
            <w:rPr>
              <w:kern w:val="2"/>
              <w:sz w:val="21"/>
            </w:rPr>
            <w:tab/>
          </w:r>
          <w:r>
            <w:rPr>
              <w:rStyle w:val="14"/>
              <w:rFonts w:hint="eastAsia"/>
            </w:rPr>
            <w:t>项目介绍</w:t>
          </w:r>
          <w:r>
            <w:tab/>
          </w:r>
          <w:r>
            <w:fldChar w:fldCharType="begin"/>
          </w:r>
          <w:r>
            <w:instrText xml:space="preserve"> PAGEREF _Toc451455981 \h </w:instrText>
          </w:r>
          <w:r>
            <w:fldChar w:fldCharType="separate"/>
          </w:r>
          <w:r>
            <w:t>4</w:t>
          </w:r>
          <w:r>
            <w:fldChar w:fldCharType="end"/>
          </w:r>
          <w:r>
            <w:fldChar w:fldCharType="end"/>
          </w:r>
        </w:p>
        <w:p>
          <w:pPr>
            <w:pStyle w:val="11"/>
            <w:tabs>
              <w:tab w:val="right" w:leader="dot" w:pos="8296"/>
            </w:tabs>
            <w:rPr>
              <w:kern w:val="2"/>
              <w:sz w:val="21"/>
            </w:rPr>
          </w:pPr>
          <w:r>
            <w:fldChar w:fldCharType="begin"/>
          </w:r>
          <w:r>
            <w:instrText xml:space="preserve"> HYPERLINK \l "_Toc451455982" </w:instrText>
          </w:r>
          <w:r>
            <w:fldChar w:fldCharType="separate"/>
          </w:r>
          <w:r>
            <w:rPr>
              <w:rStyle w:val="14"/>
            </w:rPr>
            <w:t xml:space="preserve">1.2  </w:t>
          </w:r>
          <w:r>
            <w:rPr>
              <w:rStyle w:val="14"/>
              <w:rFonts w:hint="eastAsia"/>
            </w:rPr>
            <w:t>市场预测</w:t>
          </w:r>
          <w:r>
            <w:tab/>
          </w:r>
          <w:r>
            <w:fldChar w:fldCharType="begin"/>
          </w:r>
          <w:r>
            <w:instrText xml:space="preserve"> PAGEREF _Toc451455982 \h </w:instrText>
          </w:r>
          <w:r>
            <w:fldChar w:fldCharType="separate"/>
          </w:r>
          <w:r>
            <w:t>4</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"_Toc451455983" </w:instrText>
          </w:r>
          <w:r>
            <w:fldChar w:fldCharType="separate"/>
          </w:r>
          <w:r>
            <w:rPr>
              <w:rStyle w:val="14"/>
            </w:rPr>
            <w:t>1.3.</w:t>
          </w:r>
          <w:r>
            <w:rPr>
              <w:kern w:val="2"/>
              <w:sz w:val="21"/>
            </w:rPr>
            <w:tab/>
          </w:r>
          <w:r>
            <w:rPr>
              <w:rStyle w:val="14"/>
              <w:rFonts w:hint="eastAsia"/>
            </w:rPr>
            <w:t>创业宗旨</w:t>
          </w:r>
          <w:r>
            <w:tab/>
          </w:r>
          <w:r>
            <w:fldChar w:fldCharType="begin"/>
          </w:r>
          <w:r>
            <w:instrText xml:space="preserve"> PAGEREF _Toc451455983 \h </w:instrText>
          </w:r>
          <w:r>
            <w:fldChar w:fldCharType="separate"/>
          </w:r>
          <w:r>
            <w:t>5</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"_Toc451455984" </w:instrText>
          </w:r>
          <w:r>
            <w:fldChar w:fldCharType="separate"/>
          </w:r>
          <w:r>
            <w:rPr>
              <w:rStyle w:val="14"/>
            </w:rPr>
            <w:t>1.4.</w:t>
          </w:r>
          <w:r>
            <w:rPr>
              <w:kern w:val="2"/>
              <w:sz w:val="21"/>
            </w:rPr>
            <w:tab/>
          </w:r>
          <w:r>
            <w:rPr>
              <w:rStyle w:val="14"/>
              <w:rFonts w:hint="eastAsia"/>
            </w:rPr>
            <w:t>公司结构与团队（组织与人力资源）</w:t>
          </w:r>
          <w:r>
            <w:tab/>
          </w:r>
          <w:r>
            <w:fldChar w:fldCharType="begin"/>
          </w:r>
          <w:r>
            <w:instrText xml:space="preserve"> PAGEREF _Toc451455984 \h </w:instrText>
          </w:r>
          <w:r>
            <w:fldChar w:fldCharType="separate"/>
          </w:r>
          <w:r>
            <w:t>5</w:t>
          </w:r>
          <w:r>
            <w:fldChar w:fldCharType="end"/>
          </w:r>
          <w:r>
            <w:fldChar w:fldCharType="end"/>
          </w:r>
        </w:p>
        <w:p>
          <w:pPr>
            <w:pStyle w:val="10"/>
            <w:tabs>
              <w:tab w:val="right" w:leader="dot" w:pos="8296"/>
            </w:tabs>
            <w:rPr>
              <w:kern w:val="2"/>
              <w:sz w:val="21"/>
            </w:rPr>
          </w:pPr>
          <w:r>
            <w:fldChar w:fldCharType="begin"/>
          </w:r>
          <w:r>
            <w:instrText xml:space="preserve"> HYPERLINK \l "_Toc451455985" </w:instrText>
          </w:r>
          <w:r>
            <w:fldChar w:fldCharType="separate"/>
          </w:r>
          <w:r>
            <w:rPr>
              <w:rStyle w:val="14"/>
            </w:rPr>
            <w:t>2</w:t>
          </w:r>
          <w:r>
            <w:rPr>
              <w:rStyle w:val="14"/>
              <w:rFonts w:hint="eastAsia"/>
            </w:rPr>
            <w:t>．</w:t>
          </w:r>
          <w:r>
            <w:rPr>
              <w:rStyle w:val="14"/>
            </w:rPr>
            <w:t xml:space="preserve"> </w:t>
          </w:r>
          <w:r>
            <w:rPr>
              <w:rStyle w:val="14"/>
              <w:rFonts w:hint="eastAsia"/>
            </w:rPr>
            <w:t>项目背景</w:t>
          </w:r>
          <w:r>
            <w:tab/>
          </w:r>
          <w:r>
            <w:fldChar w:fldCharType="begin"/>
          </w:r>
          <w:r>
            <w:instrText xml:space="preserve"> PAGEREF _Toc451455985 \h </w:instrText>
          </w:r>
          <w:r>
            <w:fldChar w:fldCharType="separate"/>
          </w:r>
          <w:r>
            <w:t>5</w:t>
          </w:r>
          <w:r>
            <w:fldChar w:fldCharType="end"/>
          </w:r>
          <w:r>
            <w:fldChar w:fldCharType="end"/>
          </w:r>
        </w:p>
        <w:p>
          <w:pPr>
            <w:pStyle w:val="11"/>
            <w:tabs>
              <w:tab w:val="right" w:leader="dot" w:pos="8296"/>
            </w:tabs>
            <w:rPr>
              <w:kern w:val="2"/>
              <w:sz w:val="21"/>
            </w:rPr>
          </w:pPr>
          <w:r>
            <w:fldChar w:fldCharType="begin"/>
          </w:r>
          <w:r>
            <w:instrText xml:space="preserve"> HYPERLINK \l "_Toc451455986" </w:instrText>
          </w:r>
          <w:r>
            <w:fldChar w:fldCharType="separate"/>
          </w:r>
          <w:r>
            <w:rPr>
              <w:rStyle w:val="14"/>
              <w:rFonts w:hAnsi="Times New Roman"/>
            </w:rPr>
            <w:t xml:space="preserve">2.1  </w:t>
          </w:r>
          <w:r>
            <w:rPr>
              <w:rStyle w:val="14"/>
              <w:rFonts w:hint="eastAsia"/>
            </w:rPr>
            <w:t>相关产业背景</w:t>
          </w:r>
          <w:r>
            <w:tab/>
          </w:r>
          <w:r>
            <w:fldChar w:fldCharType="begin"/>
          </w:r>
          <w:r>
            <w:instrText xml:space="preserve"> PAGEREF _Toc451455986 \h </w:instrText>
          </w:r>
          <w:r>
            <w:fldChar w:fldCharType="separate"/>
          </w:r>
          <w:r>
            <w:t>5</w:t>
          </w:r>
          <w:r>
            <w:fldChar w:fldCharType="end"/>
          </w:r>
          <w:r>
            <w:fldChar w:fldCharType="end"/>
          </w:r>
        </w:p>
        <w:p>
          <w:pPr>
            <w:pStyle w:val="11"/>
            <w:tabs>
              <w:tab w:val="right" w:leader="dot" w:pos="8296"/>
            </w:tabs>
            <w:rPr>
              <w:kern w:val="2"/>
              <w:sz w:val="21"/>
            </w:rPr>
          </w:pPr>
          <w:r>
            <w:fldChar w:fldCharType="begin"/>
          </w:r>
          <w:r>
            <w:instrText xml:space="preserve"> HYPERLINK \l "_Toc451455987" </w:instrText>
          </w:r>
          <w:r>
            <w:fldChar w:fldCharType="separate"/>
          </w:r>
          <w:r>
            <w:rPr>
              <w:rStyle w:val="14"/>
              <w:rFonts w:hAnsi="Times New Roman"/>
            </w:rPr>
            <w:t xml:space="preserve">2.2  </w:t>
          </w:r>
          <w:r>
            <w:rPr>
              <w:rStyle w:val="14"/>
              <w:rFonts w:hint="eastAsia"/>
            </w:rPr>
            <w:t>项目（产品）概述</w:t>
          </w:r>
          <w:r>
            <w:tab/>
          </w:r>
          <w:r>
            <w:fldChar w:fldCharType="begin"/>
          </w:r>
          <w:r>
            <w:instrText xml:space="preserve"> PAGEREF _Toc451455987 \h </w:instrText>
          </w:r>
          <w:r>
            <w:fldChar w:fldCharType="separate"/>
          </w:r>
          <w:r>
            <w:t>6</w:t>
          </w:r>
          <w:r>
            <w:fldChar w:fldCharType="end"/>
          </w:r>
          <w:r>
            <w:fldChar w:fldCharType="end"/>
          </w:r>
        </w:p>
        <w:p>
          <w:pPr>
            <w:pStyle w:val="11"/>
            <w:tabs>
              <w:tab w:val="right" w:leader="dot" w:pos="8296"/>
            </w:tabs>
            <w:rPr>
              <w:kern w:val="2"/>
              <w:sz w:val="21"/>
            </w:rPr>
          </w:pPr>
          <w:r>
            <w:fldChar w:fldCharType="begin"/>
          </w:r>
          <w:r>
            <w:instrText xml:space="preserve"> HYPERLINK \l "_Toc451455988" </w:instrText>
          </w:r>
          <w:r>
            <w:fldChar w:fldCharType="separate"/>
          </w:r>
          <w:r>
            <w:rPr>
              <w:rStyle w:val="14"/>
              <w:rFonts w:hAnsi="Times New Roman"/>
            </w:rPr>
            <w:t xml:space="preserve">2.3  </w:t>
          </w:r>
          <w:r>
            <w:rPr>
              <w:rStyle w:val="14"/>
              <w:rFonts w:hint="eastAsia"/>
            </w:rPr>
            <w:t>项目（产品）优势</w:t>
          </w:r>
          <w:r>
            <w:tab/>
          </w:r>
          <w:r>
            <w:fldChar w:fldCharType="begin"/>
          </w:r>
          <w:r>
            <w:instrText xml:space="preserve"> PAGEREF _Toc451455988 \h </w:instrText>
          </w:r>
          <w:r>
            <w:fldChar w:fldCharType="separate"/>
          </w:r>
          <w:r>
            <w:t>7</w:t>
          </w:r>
          <w:r>
            <w:fldChar w:fldCharType="end"/>
          </w:r>
          <w:r>
            <w:fldChar w:fldCharType="end"/>
          </w:r>
        </w:p>
        <w:p>
          <w:pPr>
            <w:pStyle w:val="11"/>
            <w:tabs>
              <w:tab w:val="right" w:leader="dot" w:pos="8296"/>
            </w:tabs>
            <w:rPr>
              <w:kern w:val="2"/>
              <w:sz w:val="21"/>
            </w:rPr>
          </w:pPr>
          <w:r>
            <w:fldChar w:fldCharType="begin"/>
          </w:r>
          <w:r>
            <w:instrText xml:space="preserve"> HYPERLINK \l "_Toc451455989" </w:instrText>
          </w:r>
          <w:r>
            <w:fldChar w:fldCharType="separate"/>
          </w:r>
          <w:r>
            <w:rPr>
              <w:rStyle w:val="14"/>
              <w:rFonts w:hAnsi="Times New Roman"/>
            </w:rPr>
            <w:t>2.4  </w:t>
          </w:r>
          <w:r>
            <w:rPr>
              <w:rStyle w:val="14"/>
              <w:rFonts w:hint="eastAsia"/>
            </w:rPr>
            <w:t>项目（产品）前景</w:t>
          </w:r>
          <w:r>
            <w:tab/>
          </w:r>
          <w:r>
            <w:fldChar w:fldCharType="begin"/>
          </w:r>
          <w:r>
            <w:instrText xml:space="preserve"> PAGEREF _Toc451455989 \h </w:instrText>
          </w:r>
          <w:r>
            <w:fldChar w:fldCharType="separate"/>
          </w:r>
          <w:r>
            <w:t>7</w:t>
          </w:r>
          <w:r>
            <w:fldChar w:fldCharType="end"/>
          </w:r>
          <w:r>
            <w:fldChar w:fldCharType="end"/>
          </w:r>
        </w:p>
        <w:p>
          <w:pPr>
            <w:pStyle w:val="10"/>
            <w:tabs>
              <w:tab w:val="right" w:leader="dot" w:pos="8296"/>
            </w:tabs>
            <w:rPr>
              <w:kern w:val="2"/>
              <w:sz w:val="21"/>
            </w:rPr>
          </w:pPr>
          <w:r>
            <w:fldChar w:fldCharType="begin"/>
          </w:r>
          <w:r>
            <w:instrText xml:space="preserve"> HYPERLINK \l "_Toc451455990" </w:instrText>
          </w:r>
          <w:r>
            <w:fldChar w:fldCharType="separate"/>
          </w:r>
          <w:r>
            <w:rPr>
              <w:rStyle w:val="14"/>
            </w:rPr>
            <w:t>3</w:t>
          </w:r>
          <w:r>
            <w:rPr>
              <w:rStyle w:val="14"/>
              <w:rFonts w:hint="eastAsia"/>
            </w:rPr>
            <w:t>．</w:t>
          </w:r>
          <w:r>
            <w:rPr>
              <w:rStyle w:val="14"/>
            </w:rPr>
            <w:t xml:space="preserve"> </w:t>
          </w:r>
          <w:r>
            <w:rPr>
              <w:rStyle w:val="14"/>
              <w:rFonts w:hint="eastAsia"/>
            </w:rPr>
            <w:t>市场分析</w:t>
          </w:r>
          <w:r>
            <w:tab/>
          </w:r>
          <w:r>
            <w:fldChar w:fldCharType="begin"/>
          </w:r>
          <w:r>
            <w:instrText xml:space="preserve"> PAGEREF _Toc451455990 \h </w:instrText>
          </w:r>
          <w:r>
            <w:fldChar w:fldCharType="separate"/>
          </w:r>
          <w:r>
            <w:t>8</w:t>
          </w:r>
          <w:r>
            <w:fldChar w:fldCharType="end"/>
          </w:r>
          <w:r>
            <w:fldChar w:fldCharType="end"/>
          </w:r>
        </w:p>
        <w:p>
          <w:pPr>
            <w:pStyle w:val="11"/>
            <w:tabs>
              <w:tab w:val="right" w:leader="dot" w:pos="8296"/>
            </w:tabs>
            <w:rPr>
              <w:kern w:val="2"/>
              <w:sz w:val="21"/>
            </w:rPr>
          </w:pPr>
          <w:r>
            <w:fldChar w:fldCharType="begin"/>
          </w:r>
          <w:r>
            <w:instrText xml:space="preserve"> HYPERLINK \l "_Toc451455991" </w:instrText>
          </w:r>
          <w:r>
            <w:fldChar w:fldCharType="separate"/>
          </w:r>
          <w:r>
            <w:rPr>
              <w:rStyle w:val="14"/>
            </w:rPr>
            <w:t xml:space="preserve">3.1  </w:t>
          </w:r>
          <w:r>
            <w:rPr>
              <w:rStyle w:val="14"/>
              <w:rFonts w:hint="eastAsia"/>
            </w:rPr>
            <w:t>市场特征</w:t>
          </w:r>
          <w:r>
            <w:tab/>
          </w:r>
          <w:r>
            <w:fldChar w:fldCharType="begin"/>
          </w:r>
          <w:r>
            <w:instrText xml:space="preserve"> PAGEREF _Toc451455991 \h </w:instrText>
          </w:r>
          <w:r>
            <w:fldChar w:fldCharType="separate"/>
          </w:r>
          <w:r>
            <w:t>8</w:t>
          </w:r>
          <w:r>
            <w:fldChar w:fldCharType="end"/>
          </w:r>
          <w:r>
            <w:fldChar w:fldCharType="end"/>
          </w:r>
        </w:p>
        <w:p>
          <w:pPr>
            <w:pStyle w:val="11"/>
            <w:tabs>
              <w:tab w:val="right" w:leader="dot" w:pos="8296"/>
            </w:tabs>
            <w:rPr>
              <w:kern w:val="2"/>
              <w:sz w:val="21"/>
            </w:rPr>
          </w:pPr>
          <w:r>
            <w:fldChar w:fldCharType="begin"/>
          </w:r>
          <w:r>
            <w:instrText xml:space="preserve"> HYPERLINK \l "_Toc451455992" </w:instrText>
          </w:r>
          <w:r>
            <w:fldChar w:fldCharType="separate"/>
          </w:r>
          <w:r>
            <w:rPr>
              <w:rStyle w:val="14"/>
            </w:rPr>
            <w:t xml:space="preserve">3.2  </w:t>
          </w:r>
          <w:r>
            <w:rPr>
              <w:rStyle w:val="14"/>
              <w:rFonts w:hint="eastAsia"/>
            </w:rPr>
            <w:t>市场细分</w:t>
          </w:r>
          <w:r>
            <w:tab/>
          </w:r>
          <w:r>
            <w:fldChar w:fldCharType="begin"/>
          </w:r>
          <w:r>
            <w:instrText xml:space="preserve"> PAGEREF _Toc451455992 \h </w:instrText>
          </w:r>
          <w:r>
            <w:fldChar w:fldCharType="separate"/>
          </w:r>
          <w:r>
            <w:t>8</w:t>
          </w:r>
          <w:r>
            <w:fldChar w:fldCharType="end"/>
          </w:r>
          <w:r>
            <w:fldChar w:fldCharType="end"/>
          </w:r>
        </w:p>
        <w:p>
          <w:pPr>
            <w:pStyle w:val="6"/>
            <w:tabs>
              <w:tab w:val="right" w:leader="dot" w:pos="8296"/>
            </w:tabs>
            <w:rPr>
              <w:kern w:val="2"/>
              <w:sz w:val="21"/>
            </w:rPr>
          </w:pPr>
          <w:r>
            <w:fldChar w:fldCharType="begin"/>
          </w:r>
          <w:r>
            <w:instrText xml:space="preserve"> HYPERLINK \l "_Toc451455993" </w:instrText>
          </w:r>
          <w:r>
            <w:fldChar w:fldCharType="separate"/>
          </w:r>
          <w:r>
            <w:rPr>
              <w:rStyle w:val="14"/>
            </w:rPr>
            <w:t xml:space="preserve">3.2.1  </w:t>
          </w:r>
          <w:r>
            <w:rPr>
              <w:rStyle w:val="14"/>
              <w:rFonts w:hint="eastAsia"/>
            </w:rPr>
            <w:t>已开发的市场</w:t>
          </w:r>
          <w:r>
            <w:tab/>
          </w:r>
          <w:r>
            <w:fldChar w:fldCharType="begin"/>
          </w:r>
          <w:r>
            <w:instrText xml:space="preserve"> PAGEREF _Toc451455993 \h </w:instrText>
          </w:r>
          <w:r>
            <w:fldChar w:fldCharType="separate"/>
          </w:r>
          <w:r>
            <w:t>8</w:t>
          </w:r>
          <w:r>
            <w:fldChar w:fldCharType="end"/>
          </w:r>
          <w:r>
            <w:fldChar w:fldCharType="end"/>
          </w:r>
        </w:p>
        <w:p>
          <w:pPr>
            <w:pStyle w:val="6"/>
            <w:tabs>
              <w:tab w:val="right" w:leader="dot" w:pos="8296"/>
            </w:tabs>
            <w:rPr>
              <w:kern w:val="2"/>
              <w:sz w:val="21"/>
            </w:rPr>
          </w:pPr>
          <w:r>
            <w:fldChar w:fldCharType="begin"/>
          </w:r>
          <w:r>
            <w:instrText xml:space="preserve"> HYPERLINK \l "_Toc451455994" </w:instrText>
          </w:r>
          <w:r>
            <w:fldChar w:fldCharType="separate"/>
          </w:r>
          <w:r>
            <w:rPr>
              <w:rStyle w:val="14"/>
            </w:rPr>
            <w:t xml:space="preserve">3.2.2  </w:t>
          </w:r>
          <w:r>
            <w:rPr>
              <w:rStyle w:val="14"/>
              <w:rFonts w:hint="eastAsia"/>
            </w:rPr>
            <w:t>尚未开发的市场</w:t>
          </w:r>
          <w:r>
            <w:tab/>
          </w:r>
          <w:r>
            <w:fldChar w:fldCharType="begin"/>
          </w:r>
          <w:r>
            <w:instrText xml:space="preserve"> PAGEREF _Toc451455994 \h </w:instrText>
          </w:r>
          <w:r>
            <w:fldChar w:fldCharType="separate"/>
          </w:r>
          <w:r>
            <w:t>9</w:t>
          </w:r>
          <w:r>
            <w:fldChar w:fldCharType="end"/>
          </w:r>
          <w:r>
            <w:fldChar w:fldCharType="end"/>
          </w:r>
        </w:p>
        <w:p>
          <w:pPr>
            <w:pStyle w:val="11"/>
            <w:tabs>
              <w:tab w:val="right" w:leader="dot" w:pos="8296"/>
            </w:tabs>
            <w:rPr>
              <w:kern w:val="2"/>
              <w:sz w:val="21"/>
            </w:rPr>
          </w:pPr>
          <w:r>
            <w:fldChar w:fldCharType="begin"/>
          </w:r>
          <w:r>
            <w:instrText xml:space="preserve"> HYPERLINK \l "_Toc451455995" </w:instrText>
          </w:r>
          <w:r>
            <w:fldChar w:fldCharType="separate"/>
          </w:r>
          <w:r>
            <w:rPr>
              <w:rStyle w:val="14"/>
            </w:rPr>
            <w:t xml:space="preserve">3.3  </w:t>
          </w:r>
          <w:r>
            <w:rPr>
              <w:rStyle w:val="14"/>
              <w:rFonts w:hint="eastAsia"/>
            </w:rPr>
            <w:t>销售渠道分析</w:t>
          </w:r>
          <w:r>
            <w:tab/>
          </w:r>
          <w:r>
            <w:fldChar w:fldCharType="begin"/>
          </w:r>
          <w:r>
            <w:instrText xml:space="preserve"> PAGEREF _Toc451455995 \h </w:instrText>
          </w:r>
          <w:r>
            <w:fldChar w:fldCharType="separate"/>
          </w:r>
          <w:r>
            <w:t>9</w:t>
          </w:r>
          <w:r>
            <w:fldChar w:fldCharType="end"/>
          </w:r>
          <w:r>
            <w:fldChar w:fldCharType="end"/>
          </w:r>
        </w:p>
        <w:p>
          <w:pPr>
            <w:pStyle w:val="11"/>
            <w:tabs>
              <w:tab w:val="right" w:leader="dot" w:pos="8296"/>
            </w:tabs>
            <w:rPr>
              <w:kern w:val="2"/>
              <w:sz w:val="21"/>
            </w:rPr>
          </w:pPr>
          <w:r>
            <w:fldChar w:fldCharType="begin"/>
          </w:r>
          <w:r>
            <w:instrText xml:space="preserve"> HYPERLINK \l "_Toc451455996" </w:instrText>
          </w:r>
          <w:r>
            <w:fldChar w:fldCharType="separate"/>
          </w:r>
          <w:r>
            <w:rPr>
              <w:rStyle w:val="14"/>
            </w:rPr>
            <w:t xml:space="preserve">3.4  </w:t>
          </w:r>
          <w:r>
            <w:rPr>
              <w:rStyle w:val="14"/>
              <w:rFonts w:hint="eastAsia"/>
            </w:rPr>
            <w:t>市场容量</w:t>
          </w:r>
          <w:r>
            <w:tab/>
          </w:r>
          <w:r>
            <w:fldChar w:fldCharType="begin"/>
          </w:r>
          <w:r>
            <w:instrText xml:space="preserve"> PAGEREF _Toc451455996 \h </w:instrText>
          </w:r>
          <w:r>
            <w:fldChar w:fldCharType="separate"/>
          </w:r>
          <w:r>
            <w:t>9</w:t>
          </w:r>
          <w:r>
            <w:fldChar w:fldCharType="end"/>
          </w:r>
          <w:r>
            <w:fldChar w:fldCharType="end"/>
          </w:r>
        </w:p>
        <w:p>
          <w:pPr>
            <w:pStyle w:val="11"/>
            <w:tabs>
              <w:tab w:val="right" w:leader="dot" w:pos="8296"/>
            </w:tabs>
            <w:rPr>
              <w:kern w:val="2"/>
              <w:sz w:val="21"/>
            </w:rPr>
          </w:pPr>
          <w:r>
            <w:fldChar w:fldCharType="begin"/>
          </w:r>
          <w:r>
            <w:instrText xml:space="preserve"> HYPERLINK \l "_Toc451455997" </w:instrText>
          </w:r>
          <w:r>
            <w:fldChar w:fldCharType="separate"/>
          </w:r>
          <w:r>
            <w:rPr>
              <w:rStyle w:val="14"/>
            </w:rPr>
            <w:t xml:space="preserve">3.5  </w:t>
          </w:r>
          <w:r>
            <w:rPr>
              <w:rStyle w:val="14"/>
              <w:rFonts w:hint="eastAsia"/>
            </w:rPr>
            <w:t>政策环境对市场的影响</w:t>
          </w:r>
          <w:r>
            <w:tab/>
          </w:r>
          <w:r>
            <w:fldChar w:fldCharType="begin"/>
          </w:r>
          <w:r>
            <w:instrText xml:space="preserve"> PAGEREF _Toc451455997 \h </w:instrText>
          </w:r>
          <w:r>
            <w:fldChar w:fldCharType="separate"/>
          </w:r>
          <w:r>
            <w:t>9</w:t>
          </w:r>
          <w:r>
            <w:fldChar w:fldCharType="end"/>
          </w:r>
          <w:r>
            <w:fldChar w:fldCharType="end"/>
          </w:r>
        </w:p>
        <w:p>
          <w:pPr>
            <w:pStyle w:val="10"/>
            <w:tabs>
              <w:tab w:val="right" w:leader="dot" w:pos="8296"/>
            </w:tabs>
            <w:rPr>
              <w:kern w:val="2"/>
              <w:sz w:val="21"/>
            </w:rPr>
          </w:pPr>
          <w:r>
            <w:fldChar w:fldCharType="begin"/>
          </w:r>
          <w:r>
            <w:instrText xml:space="preserve"> HYPERLINK \l "_Toc451455998" </w:instrText>
          </w:r>
          <w:r>
            <w:fldChar w:fldCharType="separate"/>
          </w:r>
          <w:r>
            <w:rPr>
              <w:rStyle w:val="14"/>
            </w:rPr>
            <w:t>4</w:t>
          </w:r>
          <w:r>
            <w:rPr>
              <w:rStyle w:val="14"/>
              <w:rFonts w:hint="eastAsia"/>
            </w:rPr>
            <w:t>．</w:t>
          </w:r>
          <w:r>
            <w:rPr>
              <w:rStyle w:val="14"/>
            </w:rPr>
            <w:t xml:space="preserve"> </w:t>
          </w:r>
          <w:r>
            <w:rPr>
              <w:rStyle w:val="14"/>
              <w:rFonts w:hint="eastAsia"/>
            </w:rPr>
            <w:t>竞争分析</w:t>
          </w:r>
          <w:r>
            <w:tab/>
          </w:r>
          <w:r>
            <w:fldChar w:fldCharType="begin"/>
          </w:r>
          <w:r>
            <w:instrText xml:space="preserve"> PAGEREF _Toc451455998 \h </w:instrText>
          </w:r>
          <w:r>
            <w:fldChar w:fldCharType="separate"/>
          </w:r>
          <w:r>
            <w:t>10</w:t>
          </w:r>
          <w:r>
            <w:fldChar w:fldCharType="end"/>
          </w:r>
          <w:r>
            <w:fldChar w:fldCharType="end"/>
          </w:r>
        </w:p>
        <w:p>
          <w:pPr>
            <w:pStyle w:val="10"/>
            <w:tabs>
              <w:tab w:val="right" w:leader="dot" w:pos="8296"/>
            </w:tabs>
            <w:rPr>
              <w:kern w:val="2"/>
              <w:sz w:val="21"/>
            </w:rPr>
          </w:pPr>
          <w:r>
            <w:fldChar w:fldCharType="begin"/>
          </w:r>
          <w:r>
            <w:instrText xml:space="preserve"> HYPERLINK \l "_Toc451455999" </w:instrText>
          </w:r>
          <w:r>
            <w:fldChar w:fldCharType="separate"/>
          </w:r>
          <w:r>
            <w:rPr>
              <w:rStyle w:val="14"/>
            </w:rPr>
            <w:t>5</w:t>
          </w:r>
          <w:r>
            <w:rPr>
              <w:rStyle w:val="14"/>
              <w:rFonts w:hint="eastAsia"/>
            </w:rPr>
            <w:t>．</w:t>
          </w:r>
          <w:r>
            <w:rPr>
              <w:rStyle w:val="14"/>
            </w:rPr>
            <w:t xml:space="preserve"> </w:t>
          </w:r>
          <w:r>
            <w:rPr>
              <w:rStyle w:val="14"/>
              <w:rFonts w:hint="eastAsia"/>
            </w:rPr>
            <w:t>营销战略</w:t>
          </w:r>
          <w:r>
            <w:tab/>
          </w:r>
          <w:r>
            <w:fldChar w:fldCharType="begin"/>
          </w:r>
          <w:r>
            <w:instrText xml:space="preserve"> PAGEREF _Toc451455999 \h </w:instrText>
          </w:r>
          <w:r>
            <w:fldChar w:fldCharType="separate"/>
          </w:r>
          <w:r>
            <w:t>11</w:t>
          </w:r>
          <w:r>
            <w:fldChar w:fldCharType="end"/>
          </w:r>
          <w:r>
            <w:fldChar w:fldCharType="end"/>
          </w:r>
        </w:p>
        <w:p>
          <w:pPr>
            <w:pStyle w:val="10"/>
            <w:tabs>
              <w:tab w:val="right" w:leader="dot" w:pos="8296"/>
            </w:tabs>
            <w:rPr>
              <w:kern w:val="2"/>
              <w:sz w:val="21"/>
            </w:rPr>
          </w:pPr>
          <w:r>
            <w:fldChar w:fldCharType="begin"/>
          </w:r>
          <w:r>
            <w:instrText xml:space="preserve"> HYPERLINK \l "_Toc451456000" </w:instrText>
          </w:r>
          <w:r>
            <w:fldChar w:fldCharType="separate"/>
          </w:r>
          <w:r>
            <w:rPr>
              <w:rStyle w:val="14"/>
            </w:rPr>
            <w:t>6</w:t>
          </w:r>
          <w:r>
            <w:rPr>
              <w:rStyle w:val="14"/>
              <w:rFonts w:hint="eastAsia"/>
            </w:rPr>
            <w:t>．</w:t>
          </w:r>
          <w:r>
            <w:rPr>
              <w:rStyle w:val="14"/>
            </w:rPr>
            <w:t xml:space="preserve"> </w:t>
          </w:r>
          <w:r>
            <w:rPr>
              <w:rStyle w:val="14"/>
              <w:rFonts w:hint="eastAsia"/>
            </w:rPr>
            <w:t>投资预测</w:t>
          </w:r>
          <w:r>
            <w:tab/>
          </w:r>
          <w:r>
            <w:fldChar w:fldCharType="begin"/>
          </w:r>
          <w:r>
            <w:instrText xml:space="preserve"> PAGEREF _Toc451456000 \h </w:instrText>
          </w:r>
          <w:r>
            <w:fldChar w:fldCharType="separate"/>
          </w:r>
          <w:r>
            <w:t>12</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"_Toc451456007" </w:instrText>
          </w:r>
          <w:r>
            <w:fldChar w:fldCharType="separate"/>
          </w:r>
          <w:r>
            <w:rPr>
              <w:rStyle w:val="14"/>
            </w:rPr>
            <w:t>6.1.</w:t>
          </w:r>
          <w:r>
            <w:rPr>
              <w:kern w:val="2"/>
              <w:sz w:val="21"/>
            </w:rPr>
            <w:tab/>
          </w:r>
          <w:r>
            <w:rPr>
              <w:rStyle w:val="14"/>
            </w:rPr>
            <w:t>App</w:t>
          </w:r>
          <w:r>
            <w:rPr>
              <w:rStyle w:val="14"/>
              <w:rFonts w:hint="eastAsia"/>
            </w:rPr>
            <w:t>的开发</w:t>
          </w:r>
          <w:r>
            <w:tab/>
          </w:r>
          <w:r>
            <w:fldChar w:fldCharType="begin"/>
          </w:r>
          <w:r>
            <w:instrText xml:space="preserve"> PAGEREF _Toc451456007 \h </w:instrText>
          </w:r>
          <w:r>
            <w:fldChar w:fldCharType="separate"/>
          </w:r>
          <w:r>
            <w:t>12</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"_Toc451456008" </w:instrText>
          </w:r>
          <w:r>
            <w:fldChar w:fldCharType="separate"/>
          </w:r>
          <w:r>
            <w:rPr>
              <w:rStyle w:val="14"/>
            </w:rPr>
            <w:t>6.2.</w:t>
          </w:r>
          <w:r>
            <w:rPr>
              <w:kern w:val="2"/>
              <w:sz w:val="21"/>
            </w:rPr>
            <w:tab/>
          </w:r>
          <w:r>
            <w:rPr>
              <w:rStyle w:val="14"/>
            </w:rPr>
            <w:t>App</w:t>
          </w:r>
          <w:r>
            <w:rPr>
              <w:rStyle w:val="14"/>
              <w:rFonts w:hint="eastAsia"/>
            </w:rPr>
            <w:t>的线上测试</w:t>
          </w:r>
          <w:r>
            <w:tab/>
          </w:r>
          <w:r>
            <w:fldChar w:fldCharType="begin"/>
          </w:r>
          <w:r>
            <w:instrText xml:space="preserve"> PAGEREF _Toc451456008 \h </w:instrText>
          </w:r>
          <w:r>
            <w:fldChar w:fldCharType="separate"/>
          </w:r>
          <w:r>
            <w:t>12</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"_Toc451456009" </w:instrText>
          </w:r>
          <w:r>
            <w:fldChar w:fldCharType="separate"/>
          </w:r>
          <w:r>
            <w:rPr>
              <w:rStyle w:val="14"/>
            </w:rPr>
            <w:t>6.3.</w:t>
          </w:r>
          <w:r>
            <w:rPr>
              <w:kern w:val="2"/>
              <w:sz w:val="21"/>
            </w:rPr>
            <w:tab/>
          </w:r>
          <w:r>
            <w:rPr>
              <w:rStyle w:val="14"/>
              <w:rFonts w:hint="eastAsia"/>
            </w:rPr>
            <w:t>产品宣传推广</w:t>
          </w:r>
          <w:r>
            <w:tab/>
          </w:r>
          <w:r>
            <w:fldChar w:fldCharType="begin"/>
          </w:r>
          <w:r>
            <w:instrText xml:space="preserve"> PAGEREF _Toc451456009 \h </w:instrText>
          </w:r>
          <w:r>
            <w:fldChar w:fldCharType="separate"/>
          </w:r>
          <w:r>
            <w:t>12</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"_Toc451456010" </w:instrText>
          </w:r>
          <w:r>
            <w:fldChar w:fldCharType="separate"/>
          </w:r>
          <w:r>
            <w:rPr>
              <w:rStyle w:val="14"/>
            </w:rPr>
            <w:t>6.4.</w:t>
          </w:r>
          <w:r>
            <w:rPr>
              <w:kern w:val="2"/>
              <w:sz w:val="21"/>
            </w:rPr>
            <w:tab/>
          </w:r>
          <w:r>
            <w:rPr>
              <w:rStyle w:val="14"/>
              <w:rFonts w:hint="eastAsia"/>
            </w:rPr>
            <w:t>员工工资及福利</w:t>
          </w:r>
          <w:r>
            <w:tab/>
          </w:r>
          <w:r>
            <w:fldChar w:fldCharType="begin"/>
          </w:r>
          <w:r>
            <w:instrText xml:space="preserve"> PAGEREF _Toc451456010 \h </w:instrText>
          </w:r>
          <w:r>
            <w:fldChar w:fldCharType="separate"/>
          </w:r>
          <w:r>
            <w:t>12</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"_Toc451456011" </w:instrText>
          </w:r>
          <w:r>
            <w:fldChar w:fldCharType="separate"/>
          </w:r>
          <w:r>
            <w:rPr>
              <w:rStyle w:val="14"/>
            </w:rPr>
            <w:t>6.5.</w:t>
          </w:r>
          <w:r>
            <w:rPr>
              <w:kern w:val="2"/>
              <w:sz w:val="21"/>
            </w:rPr>
            <w:tab/>
          </w:r>
          <w:r>
            <w:rPr>
              <w:rStyle w:val="14"/>
            </w:rPr>
            <w:t>App</w:t>
          </w:r>
          <w:r>
            <w:rPr>
              <w:rStyle w:val="14"/>
              <w:rFonts w:hint="eastAsia"/>
            </w:rPr>
            <w:t>维护所需费用</w:t>
          </w:r>
          <w:r>
            <w:tab/>
          </w:r>
          <w:r>
            <w:fldChar w:fldCharType="begin"/>
          </w:r>
          <w:r>
            <w:instrText xml:space="preserve"> PAGEREF _Toc451456011 \h </w:instrText>
          </w:r>
          <w:r>
            <w:fldChar w:fldCharType="separate"/>
          </w:r>
          <w:r>
            <w:t>12</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"_Toc451456012" </w:instrText>
          </w:r>
          <w:r>
            <w:fldChar w:fldCharType="separate"/>
          </w:r>
          <w:r>
            <w:rPr>
              <w:rStyle w:val="14"/>
            </w:rPr>
            <w:t>6.6.</w:t>
          </w:r>
          <w:r>
            <w:rPr>
              <w:kern w:val="2"/>
              <w:sz w:val="21"/>
            </w:rPr>
            <w:tab/>
          </w:r>
          <w:r>
            <w:rPr>
              <w:rStyle w:val="14"/>
              <w:rFonts w:hint="eastAsia"/>
            </w:rPr>
            <w:t>公众平台及收费平台等的获取</w:t>
          </w:r>
          <w:r>
            <w:tab/>
          </w:r>
          <w:r>
            <w:fldChar w:fldCharType="begin"/>
          </w:r>
          <w:r>
            <w:instrText xml:space="preserve"> PAGEREF _Toc451456012 \h </w:instrText>
          </w:r>
          <w:r>
            <w:fldChar w:fldCharType="separate"/>
          </w:r>
          <w:r>
            <w:t>13</w:t>
          </w:r>
          <w:r>
            <w:fldChar w:fldCharType="end"/>
          </w:r>
          <w:r>
            <w:fldChar w:fldCharType="end"/>
          </w:r>
        </w:p>
        <w:p>
          <w:pPr>
            <w:pStyle w:val="10"/>
            <w:tabs>
              <w:tab w:val="right" w:leader="dot" w:pos="8296"/>
            </w:tabs>
            <w:rPr>
              <w:kern w:val="2"/>
              <w:sz w:val="21"/>
            </w:rPr>
          </w:pPr>
          <w:r>
            <w:fldChar w:fldCharType="begin"/>
          </w:r>
          <w:r>
            <w:instrText xml:space="preserve"> HYPERLINK \l "_Toc451456013" </w:instrText>
          </w:r>
          <w:r>
            <w:fldChar w:fldCharType="separate"/>
          </w:r>
          <w:r>
            <w:rPr>
              <w:rStyle w:val="14"/>
            </w:rPr>
            <w:t>7</w:t>
          </w:r>
          <w:r>
            <w:rPr>
              <w:rStyle w:val="14"/>
              <w:rFonts w:hint="eastAsia"/>
            </w:rPr>
            <w:t>．</w:t>
          </w:r>
          <w:r>
            <w:rPr>
              <w:rStyle w:val="14"/>
            </w:rPr>
            <w:t xml:space="preserve"> </w:t>
          </w:r>
          <w:r>
            <w:rPr>
              <w:rStyle w:val="14"/>
              <w:rFonts w:hint="eastAsia"/>
            </w:rPr>
            <w:t>财务分析</w:t>
          </w:r>
          <w:r>
            <w:tab/>
          </w:r>
          <w:r>
            <w:fldChar w:fldCharType="begin"/>
          </w:r>
          <w:r>
            <w:instrText xml:space="preserve"> PAGEREF _Toc451456013 \h </w:instrText>
          </w:r>
          <w:r>
            <w:fldChar w:fldCharType="separate"/>
          </w:r>
          <w:r>
            <w:t>13</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"_Toc451456015" </w:instrText>
          </w:r>
          <w:r>
            <w:fldChar w:fldCharType="separate"/>
          </w:r>
          <w:r>
            <w:rPr>
              <w:rStyle w:val="14"/>
            </w:rPr>
            <w:t>7.1.</w:t>
          </w:r>
          <w:r>
            <w:rPr>
              <w:kern w:val="2"/>
              <w:sz w:val="21"/>
            </w:rPr>
            <w:tab/>
          </w:r>
          <w:r>
            <w:rPr>
              <w:rStyle w:val="14"/>
              <w:rFonts w:hint="eastAsia"/>
            </w:rPr>
            <w:t>盈利模式</w:t>
          </w:r>
          <w:r>
            <w:tab/>
          </w:r>
          <w:r>
            <w:fldChar w:fldCharType="begin"/>
          </w:r>
          <w:r>
            <w:instrText xml:space="preserve"> PAGEREF _Toc451456015 \h </w:instrText>
          </w:r>
          <w:r>
            <w:fldChar w:fldCharType="separate"/>
          </w:r>
          <w:r>
            <w:t>13</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"_Toc451456024" </w:instrText>
          </w:r>
          <w:r>
            <w:fldChar w:fldCharType="separate"/>
          </w:r>
          <w:r>
            <w:rPr>
              <w:rStyle w:val="14"/>
            </w:rPr>
            <w:t>7.2.</w:t>
          </w:r>
          <w:r>
            <w:rPr>
              <w:kern w:val="2"/>
              <w:sz w:val="21"/>
            </w:rPr>
            <w:tab/>
          </w:r>
          <w:r>
            <w:rPr>
              <w:rStyle w:val="14"/>
              <w:rFonts w:hint="eastAsia"/>
            </w:rPr>
            <w:t>筹资分析</w:t>
          </w:r>
          <w:r>
            <w:tab/>
          </w:r>
          <w:r>
            <w:fldChar w:fldCharType="begin"/>
          </w:r>
          <w:r>
            <w:instrText xml:space="preserve"> PAGEREF _Toc451456024 \h </w:instrText>
          </w:r>
          <w:r>
            <w:fldChar w:fldCharType="separate"/>
          </w:r>
          <w:r>
            <w:t>14</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"_Toc451456025" </w:instrText>
          </w:r>
          <w:r>
            <w:fldChar w:fldCharType="separate"/>
          </w:r>
          <w:r>
            <w:rPr>
              <w:rStyle w:val="14"/>
            </w:rPr>
            <w:t>7.3.</w:t>
          </w:r>
          <w:r>
            <w:rPr>
              <w:kern w:val="2"/>
              <w:sz w:val="21"/>
            </w:rPr>
            <w:tab/>
          </w:r>
          <w:r>
            <w:rPr>
              <w:rStyle w:val="14"/>
              <w:rFonts w:hint="eastAsia"/>
            </w:rPr>
            <w:t>成本规划</w:t>
          </w:r>
          <w:r>
            <w:tab/>
          </w:r>
          <w:r>
            <w:fldChar w:fldCharType="begin"/>
          </w:r>
          <w:r>
            <w:instrText xml:space="preserve"> PAGEREF _Toc451456025 \h </w:instrText>
          </w:r>
          <w:r>
            <w:fldChar w:fldCharType="separate"/>
          </w:r>
          <w:r>
            <w:t>14</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"_Toc451456026" </w:instrText>
          </w:r>
          <w:r>
            <w:fldChar w:fldCharType="separate"/>
          </w:r>
          <w:r>
            <w:rPr>
              <w:rStyle w:val="14"/>
            </w:rPr>
            <w:t>7.4.</w:t>
          </w:r>
          <w:r>
            <w:rPr>
              <w:kern w:val="2"/>
              <w:sz w:val="21"/>
            </w:rPr>
            <w:tab/>
          </w:r>
          <w:r>
            <w:rPr>
              <w:rStyle w:val="14"/>
              <w:rFonts w:hint="eastAsia"/>
            </w:rPr>
            <w:t>收入预期</w:t>
          </w:r>
          <w:r>
            <w:tab/>
          </w:r>
          <w:r>
            <w:fldChar w:fldCharType="begin"/>
          </w:r>
          <w:r>
            <w:instrText xml:space="preserve"> PAGEREF _Toc451456026 \h </w:instrText>
          </w:r>
          <w:r>
            <w:fldChar w:fldCharType="separate"/>
          </w:r>
          <w:r>
            <w:t>14</w:t>
          </w:r>
          <w:r>
            <w:fldChar w:fldCharType="end"/>
          </w:r>
          <w:r>
            <w:fldChar w:fldCharType="end"/>
          </w:r>
        </w:p>
        <w:p>
          <w:pPr>
            <w:pStyle w:val="10"/>
            <w:tabs>
              <w:tab w:val="right" w:leader="dot" w:pos="8296"/>
            </w:tabs>
            <w:rPr>
              <w:kern w:val="2"/>
              <w:sz w:val="21"/>
            </w:rPr>
          </w:pPr>
          <w:r>
            <w:fldChar w:fldCharType="begin"/>
          </w:r>
          <w:r>
            <w:instrText xml:space="preserve"> HYPERLINK \l "_Toc451456027" </w:instrText>
          </w:r>
          <w:r>
            <w:fldChar w:fldCharType="separate"/>
          </w:r>
          <w:r>
            <w:rPr>
              <w:rStyle w:val="14"/>
            </w:rPr>
            <w:t>8</w:t>
          </w:r>
          <w:r>
            <w:rPr>
              <w:rStyle w:val="14"/>
              <w:rFonts w:hint="eastAsia"/>
            </w:rPr>
            <w:t>．</w:t>
          </w:r>
          <w:r>
            <w:rPr>
              <w:rStyle w:val="14"/>
            </w:rPr>
            <w:t xml:space="preserve"> </w:t>
          </w:r>
          <w:r>
            <w:rPr>
              <w:rStyle w:val="14"/>
              <w:rFonts w:hint="eastAsia"/>
            </w:rPr>
            <w:t>管理体系</w:t>
          </w:r>
          <w:r>
            <w:tab/>
          </w:r>
          <w:r>
            <w:fldChar w:fldCharType="begin"/>
          </w:r>
          <w:r>
            <w:instrText xml:space="preserve"> PAGEREF _Toc451456027 \h </w:instrText>
          </w:r>
          <w:r>
            <w:fldChar w:fldCharType="separate"/>
          </w:r>
          <w:r>
            <w:t>15</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"_Toc451456036" </w:instrText>
          </w:r>
          <w:r>
            <w:fldChar w:fldCharType="separate"/>
          </w:r>
          <w:r>
            <w:rPr>
              <w:rStyle w:val="14"/>
            </w:rPr>
            <w:t>8.1.</w:t>
          </w:r>
          <w:r>
            <w:rPr>
              <w:kern w:val="2"/>
              <w:sz w:val="21"/>
            </w:rPr>
            <w:tab/>
          </w:r>
          <w:r>
            <w:rPr>
              <w:rStyle w:val="14"/>
              <w:rFonts w:hint="eastAsia"/>
            </w:rPr>
            <w:t>组织机构</w:t>
          </w:r>
          <w:r>
            <w:tab/>
          </w:r>
          <w:r>
            <w:fldChar w:fldCharType="begin"/>
          </w:r>
          <w:r>
            <w:instrText xml:space="preserve"> PAGEREF _Toc451456036 \h </w:instrText>
          </w:r>
          <w:r>
            <w:fldChar w:fldCharType="separate"/>
          </w:r>
          <w:r>
            <w:t>15</w:t>
          </w:r>
          <w:r>
            <w:fldChar w:fldCharType="end"/>
          </w:r>
          <w:r>
            <w:fldChar w:fldCharType="end"/>
          </w:r>
        </w:p>
        <w:p>
          <w:pPr>
            <w:pStyle w:val="11"/>
            <w:tabs>
              <w:tab w:val="left" w:pos="840"/>
              <w:tab w:val="right" w:leader="dot" w:pos="8296"/>
            </w:tabs>
            <w:rPr>
              <w:kern w:val="2"/>
              <w:sz w:val="21"/>
            </w:rPr>
          </w:pPr>
          <w:r>
            <w:fldChar w:fldCharType="begin"/>
          </w:r>
          <w:r>
            <w:instrText xml:space="preserve"> HYPERLINK \l "_Toc451456037" </w:instrText>
          </w:r>
          <w:r>
            <w:fldChar w:fldCharType="separate"/>
          </w:r>
          <w:r>
            <w:rPr>
              <w:rStyle w:val="14"/>
            </w:rPr>
            <w:t>8.2.</w:t>
          </w:r>
          <w:r>
            <w:rPr>
              <w:kern w:val="2"/>
              <w:sz w:val="21"/>
            </w:rPr>
            <w:tab/>
          </w:r>
          <w:r>
            <w:rPr>
              <w:rStyle w:val="14"/>
              <w:rFonts w:hint="eastAsia"/>
            </w:rPr>
            <w:t>部门责任</w:t>
          </w:r>
          <w:r>
            <w:tab/>
          </w:r>
          <w:r>
            <w:fldChar w:fldCharType="begin"/>
          </w:r>
          <w:r>
            <w:instrText xml:space="preserve"> PAGEREF _Toc451456037 \h </w:instrText>
          </w:r>
          <w:r>
            <w:fldChar w:fldCharType="separate"/>
          </w:r>
          <w:r>
            <w:t>15</w:t>
          </w:r>
          <w:r>
            <w:fldChar w:fldCharType="end"/>
          </w:r>
          <w:r>
            <w:fldChar w:fldCharType="end"/>
          </w:r>
        </w:p>
        <w:p>
          <w:pPr>
            <w:pStyle w:val="10"/>
            <w:tabs>
              <w:tab w:val="right" w:leader="dot" w:pos="8296"/>
            </w:tabs>
            <w:rPr>
              <w:kern w:val="2"/>
              <w:sz w:val="21"/>
            </w:rPr>
          </w:pPr>
          <w:r>
            <w:fldChar w:fldCharType="begin"/>
          </w:r>
          <w:r>
            <w:instrText xml:space="preserve"> HYPERLINK \l "_Toc451456038" </w:instrText>
          </w:r>
          <w:r>
            <w:fldChar w:fldCharType="separate"/>
          </w:r>
          <w:r>
            <w:rPr>
              <w:rStyle w:val="14"/>
            </w:rPr>
            <w:t>9</w:t>
          </w:r>
          <w:r>
            <w:rPr>
              <w:rStyle w:val="14"/>
              <w:rFonts w:hint="eastAsia"/>
            </w:rPr>
            <w:t>．</w:t>
          </w:r>
          <w:r>
            <w:rPr>
              <w:rStyle w:val="14"/>
            </w:rPr>
            <w:t xml:space="preserve"> </w:t>
          </w:r>
          <w:r>
            <w:rPr>
              <w:rStyle w:val="14"/>
              <w:rFonts w:hint="eastAsia"/>
            </w:rPr>
            <w:t>企业文化</w:t>
          </w:r>
          <w:r>
            <w:tab/>
          </w:r>
          <w:r>
            <w:fldChar w:fldCharType="begin"/>
          </w:r>
          <w:r>
            <w:instrText xml:space="preserve"> PAGEREF _Toc451456038 \h </w:instrText>
          </w:r>
          <w:r>
            <w:fldChar w:fldCharType="separate"/>
          </w:r>
          <w:r>
            <w:t>15</w:t>
          </w:r>
          <w:r>
            <w:fldChar w:fldCharType="end"/>
          </w:r>
          <w:r>
            <w:fldChar w:fldCharType="end"/>
          </w:r>
        </w:p>
        <w:p>
          <w:pPr>
            <w:pStyle w:val="10"/>
            <w:tabs>
              <w:tab w:val="right" w:leader="dot" w:pos="8296"/>
            </w:tabs>
            <w:rPr>
              <w:kern w:val="2"/>
              <w:sz w:val="21"/>
            </w:rPr>
          </w:pPr>
          <w:r>
            <w:fldChar w:fldCharType="begin"/>
          </w:r>
          <w:r>
            <w:instrText xml:space="preserve"> HYPERLINK \l "_Toc451456039" </w:instrText>
          </w:r>
          <w:r>
            <w:fldChar w:fldCharType="separate"/>
          </w:r>
          <w:r>
            <w:rPr>
              <w:rStyle w:val="14"/>
            </w:rPr>
            <w:t>10</w:t>
          </w:r>
          <w:r>
            <w:rPr>
              <w:rStyle w:val="14"/>
              <w:rFonts w:hint="eastAsia"/>
            </w:rPr>
            <w:t>．</w:t>
          </w:r>
          <w:r>
            <w:rPr>
              <w:rStyle w:val="14"/>
            </w:rPr>
            <w:t xml:space="preserve"> </w:t>
          </w:r>
          <w:r>
            <w:rPr>
              <w:rStyle w:val="14"/>
              <w:rFonts w:hint="eastAsia"/>
            </w:rPr>
            <w:t>风险预测</w:t>
          </w:r>
          <w:r>
            <w:tab/>
          </w:r>
          <w:r>
            <w:fldChar w:fldCharType="begin"/>
          </w:r>
          <w:r>
            <w:instrText xml:space="preserve"> PAGEREF _Toc451456039 \h </w:instrText>
          </w:r>
          <w:r>
            <w:fldChar w:fldCharType="separate"/>
          </w:r>
          <w:r>
            <w:t>16</w:t>
          </w:r>
          <w:r>
            <w:fldChar w:fldCharType="end"/>
          </w:r>
          <w:r>
            <w:fldChar w:fldCharType="end"/>
          </w:r>
        </w:p>
        <w:p>
          <w:pPr>
            <w:pStyle w:val="11"/>
            <w:tabs>
              <w:tab w:val="left" w:pos="1050"/>
              <w:tab w:val="right" w:leader="dot" w:pos="8296"/>
            </w:tabs>
            <w:rPr>
              <w:kern w:val="2"/>
              <w:sz w:val="21"/>
            </w:rPr>
          </w:pPr>
          <w:r>
            <w:fldChar w:fldCharType="begin"/>
          </w:r>
          <w:r>
            <w:instrText xml:space="preserve"> HYPERLINK \l "_Toc451456050" </w:instrText>
          </w:r>
          <w:r>
            <w:fldChar w:fldCharType="separate"/>
          </w:r>
          <w:r>
            <w:rPr>
              <w:rStyle w:val="14"/>
            </w:rPr>
            <w:t>10.1.</w:t>
          </w:r>
          <w:r>
            <w:rPr>
              <w:kern w:val="2"/>
              <w:sz w:val="21"/>
            </w:rPr>
            <w:tab/>
          </w:r>
          <w:r>
            <w:rPr>
              <w:rStyle w:val="14"/>
              <w:rFonts w:hint="eastAsia"/>
            </w:rPr>
            <w:t>环境风险</w:t>
          </w:r>
          <w:r>
            <w:tab/>
          </w:r>
          <w:r>
            <w:fldChar w:fldCharType="begin"/>
          </w:r>
          <w:r>
            <w:instrText xml:space="preserve"> PAGEREF _Toc451456050 \h </w:instrText>
          </w:r>
          <w:r>
            <w:fldChar w:fldCharType="separate"/>
          </w:r>
          <w:r>
            <w:t>16</w:t>
          </w:r>
          <w:r>
            <w:fldChar w:fldCharType="end"/>
          </w:r>
          <w:r>
            <w:fldChar w:fldCharType="end"/>
          </w:r>
        </w:p>
        <w:p>
          <w:pPr>
            <w:pStyle w:val="11"/>
            <w:tabs>
              <w:tab w:val="left" w:pos="1050"/>
              <w:tab w:val="right" w:leader="dot" w:pos="8296"/>
            </w:tabs>
            <w:rPr>
              <w:kern w:val="2"/>
              <w:sz w:val="21"/>
            </w:rPr>
          </w:pPr>
          <w:r>
            <w:fldChar w:fldCharType="begin"/>
          </w:r>
          <w:r>
            <w:instrText xml:space="preserve"> HYPERLINK \l "_Toc451456051" </w:instrText>
          </w:r>
          <w:r>
            <w:fldChar w:fldCharType="separate"/>
          </w:r>
          <w:r>
            <w:rPr>
              <w:rStyle w:val="14"/>
            </w:rPr>
            <w:t>10.2.</w:t>
          </w:r>
          <w:r>
            <w:rPr>
              <w:kern w:val="2"/>
              <w:sz w:val="21"/>
            </w:rPr>
            <w:tab/>
          </w:r>
          <w:r>
            <w:rPr>
              <w:rStyle w:val="14"/>
              <w:rFonts w:hint="eastAsia"/>
            </w:rPr>
            <w:t>经营风险</w:t>
          </w:r>
          <w:r>
            <w:tab/>
          </w:r>
          <w:r>
            <w:fldChar w:fldCharType="begin"/>
          </w:r>
          <w:r>
            <w:instrText xml:space="preserve"> PAGEREF _Toc451456051 \h </w:instrText>
          </w:r>
          <w:r>
            <w:fldChar w:fldCharType="separate"/>
          </w:r>
          <w:r>
            <w:t>16</w:t>
          </w:r>
          <w:r>
            <w:fldChar w:fldCharType="end"/>
          </w:r>
          <w:r>
            <w:fldChar w:fldCharType="end"/>
          </w:r>
        </w:p>
        <w:p>
          <w:pPr>
            <w:pStyle w:val="11"/>
            <w:tabs>
              <w:tab w:val="left" w:pos="1050"/>
              <w:tab w:val="right" w:leader="dot" w:pos="8296"/>
            </w:tabs>
            <w:rPr>
              <w:kern w:val="2"/>
              <w:sz w:val="21"/>
            </w:rPr>
          </w:pPr>
          <w:r>
            <w:fldChar w:fldCharType="begin"/>
          </w:r>
          <w:r>
            <w:instrText xml:space="preserve"> HYPERLINK \l "_Toc451456052" </w:instrText>
          </w:r>
          <w:r>
            <w:fldChar w:fldCharType="separate"/>
          </w:r>
          <w:r>
            <w:rPr>
              <w:rStyle w:val="14"/>
            </w:rPr>
            <w:t>10.3.</w:t>
          </w:r>
          <w:r>
            <w:rPr>
              <w:kern w:val="2"/>
              <w:sz w:val="21"/>
            </w:rPr>
            <w:tab/>
          </w:r>
          <w:r>
            <w:rPr>
              <w:rStyle w:val="14"/>
              <w:rFonts w:hint="eastAsia"/>
            </w:rPr>
            <w:t>市场风险</w:t>
          </w:r>
          <w:r>
            <w:tab/>
          </w:r>
          <w:r>
            <w:fldChar w:fldCharType="begin"/>
          </w:r>
          <w:r>
            <w:instrText xml:space="preserve"> PAGEREF _Toc451456052 \h </w:instrText>
          </w:r>
          <w:r>
            <w:fldChar w:fldCharType="separate"/>
          </w:r>
          <w:r>
            <w:t>16</w:t>
          </w:r>
          <w:r>
            <w:fldChar w:fldCharType="end"/>
          </w:r>
          <w:r>
            <w:fldChar w:fldCharType="end"/>
          </w:r>
        </w:p>
        <w:p>
          <w:pPr>
            <w:pStyle w:val="11"/>
            <w:tabs>
              <w:tab w:val="left" w:pos="1050"/>
              <w:tab w:val="right" w:leader="dot" w:pos="8296"/>
            </w:tabs>
            <w:rPr>
              <w:kern w:val="2"/>
              <w:sz w:val="21"/>
            </w:rPr>
          </w:pPr>
          <w:r>
            <w:fldChar w:fldCharType="begin"/>
          </w:r>
          <w:r>
            <w:instrText xml:space="preserve"> HYPERLINK \l "_Toc451456053" </w:instrText>
          </w:r>
          <w:r>
            <w:fldChar w:fldCharType="separate"/>
          </w:r>
          <w:r>
            <w:rPr>
              <w:rStyle w:val="14"/>
            </w:rPr>
            <w:t>10.4.</w:t>
          </w:r>
          <w:r>
            <w:rPr>
              <w:kern w:val="2"/>
              <w:sz w:val="21"/>
            </w:rPr>
            <w:tab/>
          </w:r>
          <w:r>
            <w:rPr>
              <w:rStyle w:val="14"/>
              <w:rFonts w:hint="eastAsia"/>
            </w:rPr>
            <w:t>其他风险</w:t>
          </w:r>
          <w:r>
            <w:tab/>
          </w:r>
          <w:r>
            <w:fldChar w:fldCharType="begin"/>
          </w:r>
          <w:r>
            <w:instrText xml:space="preserve"> PAGEREF _Toc451456053 \h </w:instrText>
          </w:r>
          <w:r>
            <w:fldChar w:fldCharType="separate"/>
          </w:r>
          <w:r>
            <w:t>17</w:t>
          </w:r>
          <w:r>
            <w:fldChar w:fldCharType="end"/>
          </w:r>
          <w:r>
            <w:fldChar w:fldCharType="end"/>
          </w:r>
        </w:p>
        <w:p>
          <w:pPr>
            <w:pStyle w:val="10"/>
            <w:tabs>
              <w:tab w:val="right" w:leader="dot" w:pos="8296"/>
            </w:tabs>
            <w:rPr>
              <w:kern w:val="2"/>
              <w:sz w:val="21"/>
            </w:rPr>
          </w:pPr>
          <w:r>
            <w:fldChar w:fldCharType="begin"/>
          </w:r>
          <w:r>
            <w:instrText xml:space="preserve"> HYPERLINK \l "_Toc451456054" </w:instrText>
          </w:r>
          <w:r>
            <w:fldChar w:fldCharType="separate"/>
          </w:r>
          <w:r>
            <w:rPr>
              <w:rStyle w:val="14"/>
            </w:rPr>
            <w:t>11</w:t>
          </w:r>
          <w:r>
            <w:rPr>
              <w:rStyle w:val="14"/>
              <w:rFonts w:hint="eastAsia"/>
            </w:rPr>
            <w:t>．</w:t>
          </w:r>
          <w:r>
            <w:rPr>
              <w:rStyle w:val="14"/>
            </w:rPr>
            <w:t xml:space="preserve"> </w:t>
          </w:r>
          <w:r>
            <w:rPr>
              <w:rStyle w:val="14"/>
              <w:rFonts w:hint="eastAsia"/>
            </w:rPr>
            <w:t>撤出机制</w:t>
          </w:r>
          <w:r>
            <w:tab/>
          </w:r>
          <w:r>
            <w:fldChar w:fldCharType="begin"/>
          </w:r>
          <w:r>
            <w:instrText xml:space="preserve"> PAGEREF _Toc451456054 \h </w:instrText>
          </w:r>
          <w:r>
            <w:fldChar w:fldCharType="separate"/>
          </w:r>
          <w:r>
            <w:t>17</w:t>
          </w:r>
          <w:r>
            <w:fldChar w:fldCharType="end"/>
          </w:r>
          <w:r>
            <w:fldChar w:fldCharType="end"/>
          </w:r>
        </w:p>
        <w:p>
          <w:pPr/>
          <w:r>
            <w:rPr>
              <w:b/>
              <w:bCs/>
              <w:lang w:val="zh-CN"/>
            </w:rPr>
            <w:fldChar w:fldCharType="end"/>
          </w:r>
        </w:p>
      </w:sdtContent>
    </w:sdt>
    <w:p>
      <w:pPr>
        <w:sectPr>
          <w:pgSz w:w="11906" w:h="16838"/>
          <w:pgMar w:top="1440" w:right="1800" w:bottom="1440" w:left="1800" w:header="851" w:footer="992" w:gutter="0"/>
          <w:cols w:space="425" w:num="1"/>
          <w:docGrid w:type="lines" w:linePitch="312" w:charSpace="0"/>
        </w:sectPr>
      </w:pPr>
    </w:p>
    <w:p>
      <w:pPr>
        <w:rPr>
          <w:rFonts w:hint="eastAsia"/>
        </w:rPr>
      </w:pPr>
    </w:p>
    <w:p>
      <w:pPr>
        <w:pStyle w:val="2"/>
        <w:numPr>
          <w:ilvl w:val="0"/>
          <w:numId w:val="1"/>
        </w:numPr>
      </w:pPr>
      <w:bookmarkStart w:id="0" w:name="_Toc451455980"/>
      <w:r>
        <w:t>项目概况</w:t>
      </w:r>
      <w:bookmarkEnd w:id="0"/>
    </w:p>
    <w:p>
      <w:pPr>
        <w:pStyle w:val="3"/>
        <w:numPr>
          <w:ilvl w:val="1"/>
          <w:numId w:val="2"/>
        </w:numPr>
      </w:pPr>
      <w:bookmarkStart w:id="1" w:name="_Toc451455981"/>
      <w:r>
        <w:rPr>
          <w:rFonts w:hint="eastAsia"/>
        </w:rPr>
        <w:t>项目介绍</w:t>
      </w:r>
      <w:bookmarkEnd w:id="1"/>
    </w:p>
    <w:p>
      <w:pPr>
        <w:pStyle w:val="25"/>
      </w:pPr>
      <w:r>
        <w:rPr>
          <w:rFonts w:hint="eastAsia"/>
        </w:rPr>
        <w:t>随着城市的快速发展停车位这一社会公共资源将变得越来越紧张，停车难的问题会越来越严重，这将成为限制我国交通与商业发展的枷锁。2010年，国家提出</w:t>
      </w:r>
      <w:r>
        <w:rPr>
          <w:rFonts w:ascii="Calibri" w:hAnsi="Calibri" w:cs="Calibri"/>
        </w:rPr>
        <w:t>“</w:t>
      </w:r>
      <w:r>
        <w:rPr>
          <w:rFonts w:hint="eastAsia"/>
        </w:rPr>
        <w:t>智慧城市</w:t>
      </w:r>
      <w:r>
        <w:rPr>
          <w:rFonts w:ascii="Calibri" w:hAnsi="Calibri" w:cs="Calibri"/>
        </w:rPr>
        <w:t>”</w:t>
      </w:r>
      <w:r>
        <w:rPr>
          <w:rFonts w:hint="eastAsia"/>
        </w:rPr>
        <w:t>的设想，在十二五规划中，国家也把智慧交通提上了发展的日程，由此可见，智慧停车势在必行。</w:t>
      </w:r>
    </w:p>
    <w:p>
      <w:pPr>
        <w:pStyle w:val="25"/>
        <w:rPr>
          <w:highlight w:val="yellow"/>
        </w:rPr>
      </w:pPr>
      <w:r>
        <w:rPr>
          <w:rFonts w:hint="eastAsia"/>
          <w:highlight w:val="yellow"/>
        </w:rPr>
        <w:t>颠覆传统停车，不再是开车去找停车场、穿过几条街区找停车位，不再是用手机或PC查询信息和进入百度地图查找停车场与服务，而是闲置车位自动找人说话。走到哪里，哪里的停车场或闲置车位主动给你打招呼。</w:t>
      </w:r>
    </w:p>
    <w:p>
      <w:pPr>
        <w:pStyle w:val="25"/>
      </w:pPr>
      <w:r>
        <w:rPr>
          <w:rFonts w:hint="eastAsia"/>
        </w:rPr>
        <w:t>本项目开发由云平台和智能移动终端组成的智能停车实时查询与收费系统，通过手机GPS的定位系统，结合对交通状况、停车数据和用户行为的整合与分析，向用户推荐合理的出行线路与停车方案，为用户预约停车位，并按照使用情况进行停车收费。本项目具有良好的前期工作基础，计划依托北京市智慧城市研究院，与北京市若干智能停车企业建立深度合作，将本项目成果进行商业化推广与完善。本项目对培养计算机学科应用型人才具有重要意义，也顺应了国家社会发展的要求，能真实的解决有车一族停车难的苦恼。</w:t>
      </w:r>
    </w:p>
    <w:p>
      <w:pPr>
        <w:pStyle w:val="3"/>
      </w:pPr>
      <w:bookmarkStart w:id="2" w:name="_Toc451455982"/>
      <w:r>
        <w:t>1.2</w:t>
      </w:r>
      <w:r>
        <w:rPr>
          <w:sz w:val="14"/>
          <w:szCs w:val="14"/>
        </w:rPr>
        <w:t> </w:t>
      </w:r>
      <w:r>
        <w:rPr>
          <w:rFonts w:hint="eastAsia"/>
          <w:sz w:val="14"/>
          <w:szCs w:val="14"/>
        </w:rPr>
        <w:t xml:space="preserve"> </w:t>
      </w:r>
      <w:r>
        <w:t>市场预测</w:t>
      </w:r>
      <w:bookmarkEnd w:id="2"/>
      <w:r>
        <w:t xml:space="preserve"> </w:t>
      </w:r>
    </w:p>
    <w:p>
      <w:pPr>
        <w:pStyle w:val="25"/>
      </w:pPr>
      <w:r>
        <w:rPr>
          <w:rFonts w:hint="eastAsia"/>
        </w:rPr>
        <w:t>随着智能手机的普及，很多大电商都拥有了自己的APP客户端，这标志着APP客户端的商业使用已经锋芒毕露，则好停APP未来的发展趋势必要依靠蓬勃发展的APP市场。好停APP将于2016年9月正式投入安卓应用市场，短期时间即半年内，通过大力推广争取做到好停在二线以上城市的有车一族之间风靡，</w:t>
      </w:r>
      <w:r>
        <w:rPr>
          <w:rFonts w:hint="eastAsia"/>
          <w:highlight w:val="yellow"/>
        </w:rPr>
        <w:t>各大停车场均</w:t>
      </w:r>
      <w:r>
        <w:rPr>
          <w:rFonts w:hint="eastAsia"/>
          <w:highlight w:val="red"/>
        </w:rPr>
        <w:t>收入</w:t>
      </w:r>
      <w:r>
        <w:rPr>
          <w:rFonts w:hint="eastAsia"/>
          <w:highlight w:val="yellow"/>
        </w:rPr>
        <w:t>在好停后台数据库中，维护正常运行。试用一年后</w:t>
      </w:r>
      <w:r>
        <w:rPr>
          <w:rFonts w:hint="eastAsia"/>
          <w:highlight w:val="red"/>
        </w:rPr>
        <w:t>投入苹果市场</w:t>
      </w:r>
      <w:r>
        <w:rPr>
          <w:rFonts w:hint="eastAsia"/>
          <w:highlight w:val="yellow"/>
        </w:rPr>
        <w:t>。</w:t>
      </w:r>
      <w:r>
        <w:rPr>
          <w:rFonts w:hint="eastAsia"/>
        </w:rPr>
        <w:t>2-5年内，对于其他智慧停车APP取长补短，致力于智慧停车创新功能，好停APP风靡于各个大小城市，有车一族不再盲目寻找车位，而都是通过好停APP寻找车位，好停注册用户量达到</w:t>
      </w:r>
      <w:r>
        <w:rPr>
          <w:rFonts w:hint="eastAsia"/>
          <w:highlight w:val="yellow"/>
        </w:rPr>
        <w:t>5000万</w:t>
      </w:r>
      <w:r>
        <w:rPr>
          <w:rFonts w:hint="eastAsia"/>
        </w:rPr>
        <w:t>。</w:t>
      </w:r>
    </w:p>
    <w:p>
      <w:pPr>
        <w:pStyle w:val="25"/>
      </w:pPr>
      <w:r>
        <w:rPr>
          <w:rFonts w:hint="eastAsia"/>
        </w:rPr>
        <w:t>到</w:t>
      </w:r>
      <w:r>
        <w:rPr>
          <w:rFonts w:ascii="SFRM1000" w:hAnsi="SFRM1000" w:cs="SFRM1000"/>
        </w:rPr>
        <w:t xml:space="preserve">2025 </w:t>
      </w:r>
      <w:r>
        <w:rPr>
          <w:rFonts w:hint="eastAsia"/>
        </w:rPr>
        <w:t>年，</w:t>
      </w:r>
      <w:r>
        <w:rPr>
          <w:rFonts w:hint="eastAsia"/>
          <w:highlight w:val="yellow"/>
        </w:rPr>
        <w:t>好停在智慧停车产业得到充分发展</w:t>
      </w:r>
      <w:r>
        <w:rPr>
          <w:rFonts w:hint="eastAsia"/>
        </w:rPr>
        <w:t>，停车产业的信息化水平大幅提高。好停掌握智慧停车领域最关键最核心的技术，优势领域竞争力进一步增强，智慧停车产品质量有较大提高。停车产业的数字化、网络化、智能化取得明显进展。好停APP在这样的大趋势下日益红火，成为智慧停车领域的</w:t>
      </w:r>
      <w:r>
        <w:rPr>
          <w:rFonts w:hint="eastAsia"/>
          <w:highlight w:val="yellow"/>
        </w:rPr>
        <w:t>龙头行业</w:t>
      </w:r>
      <w:r>
        <w:rPr>
          <w:rFonts w:hint="eastAsia"/>
        </w:rPr>
        <w:t>。</w:t>
      </w:r>
    </w:p>
    <w:p>
      <w:pPr>
        <w:pStyle w:val="3"/>
        <w:numPr>
          <w:ilvl w:val="1"/>
          <w:numId w:val="3"/>
        </w:numPr>
      </w:pPr>
      <w:bookmarkStart w:id="3" w:name="_Toc451455983"/>
      <w:r>
        <w:t>创业宗旨</w:t>
      </w:r>
      <w:bookmarkEnd w:id="3"/>
      <w:r>
        <w:t xml:space="preserve"> </w:t>
      </w:r>
    </w:p>
    <w:p>
      <w:pPr>
        <w:pStyle w:val="25"/>
      </w:pPr>
      <w:r>
        <w:t>以方便有车一族轻松智能停车为目标</w:t>
      </w:r>
      <w:r>
        <w:rPr>
          <w:rFonts w:hint="eastAsia"/>
        </w:rPr>
        <w:t>，</w:t>
      </w:r>
      <w:r>
        <w:t>旨在</w:t>
      </w:r>
      <w:r>
        <w:rPr>
          <w:rFonts w:hint="eastAsia"/>
        </w:rPr>
        <w:t>“品质完美，功能新颖，服务优良</w:t>
      </w:r>
      <w:del w:id="16" w:author="itecgo" w:date="2016-05-20T14:22:32Z">
        <w:r>
          <w:rPr>
            <w:rFonts w:hint="eastAsia"/>
          </w:rPr>
          <w:delText>。</w:delText>
        </w:r>
      </w:del>
      <w:r>
        <w:rPr>
          <w:rFonts w:hint="eastAsia"/>
        </w:rPr>
        <w:t>”</w:t>
      </w:r>
      <w:ins w:id="17" w:author="itecgo" w:date="2016-05-20T14:22:32Z">
        <w:r>
          <w:rPr>
            <w:rFonts w:hint="eastAsia"/>
          </w:rPr>
          <w:t>。</w:t>
        </w:r>
      </w:ins>
      <w:r>
        <w:rPr>
          <w:rFonts w:hint="eastAsia"/>
        </w:rPr>
        <w:t>通过本</w:t>
      </w:r>
      <w:r>
        <w:rPr>
          <w:rFonts w:hint="eastAsia"/>
          <w:highlight w:val="yellow"/>
          <w:rPrChange w:id="18" w:author="itecgo" w:date="2016-05-20T14:23:15Z">
            <w:rPr>
              <w:rFonts w:hint="eastAsia"/>
            </w:rPr>
          </w:rPrChange>
        </w:rPr>
        <w:t>应用软件</w:t>
      </w:r>
      <w:r>
        <w:rPr>
          <w:rFonts w:hint="eastAsia"/>
        </w:rPr>
        <w:t>让更多有车一族以更智能的方式赢得最满意发服务。</w:t>
      </w:r>
    </w:p>
    <w:p>
      <w:pPr>
        <w:pStyle w:val="3"/>
        <w:numPr>
          <w:ilvl w:val="1"/>
          <w:numId w:val="4"/>
        </w:numPr>
      </w:pPr>
      <w:bookmarkStart w:id="4" w:name="_Toc451455984"/>
      <w:r>
        <w:rPr>
          <w:rStyle w:val="23"/>
          <w:b/>
          <w:bCs/>
        </w:rPr>
        <w:t>公司结构与团队</w:t>
      </w:r>
      <w:r>
        <w:t>（组织与人力资源）</w:t>
      </w:r>
      <w:bookmarkEnd w:id="4"/>
      <w:r>
        <w:t xml:space="preserve"> </w:t>
      </w:r>
    </w:p>
    <w:p>
      <w:pPr>
        <w:pStyle w:val="25"/>
      </w:pPr>
      <w:commentRangeStart w:id="0"/>
      <w:r>
        <w:t>前期由教授和博士带领两个研究生和两个本科生进行软件开发</w:t>
      </w:r>
      <w:r>
        <w:rPr>
          <w:rFonts w:hint="eastAsia"/>
        </w:rPr>
        <w:t>。后期设置公司负责人1名，公关经理2名，财务总监1名，研究员5名，助理1名。</w:t>
      </w:r>
      <w:commentRangeEnd w:id="0"/>
      <w:r>
        <w:commentReference w:id="0"/>
      </w:r>
    </w:p>
    <w:p>
      <w:pPr>
        <w:pStyle w:val="2"/>
      </w:pPr>
      <w:bookmarkStart w:id="5" w:name="_Toc451455985"/>
      <w:r>
        <w:rPr>
          <w:rFonts w:hint="eastAsia"/>
        </w:rPr>
        <w:t xml:space="preserve">2． </w:t>
      </w:r>
      <w:r>
        <w:t>项目背景</w:t>
      </w:r>
      <w:bookmarkEnd w:id="5"/>
      <w:r>
        <w:t xml:space="preserve"> </w:t>
      </w:r>
    </w:p>
    <w:p>
      <w:pPr>
        <w:pStyle w:val="3"/>
      </w:pPr>
      <w:bookmarkStart w:id="6" w:name="_Toc451455986"/>
      <w:r>
        <w:rPr>
          <w:rFonts w:hAnsi="Times New Roman"/>
        </w:rPr>
        <w:t xml:space="preserve">2.1  </w:t>
      </w:r>
      <w:r>
        <w:t>相关产业背景</w:t>
      </w:r>
      <w:bookmarkEnd w:id="6"/>
    </w:p>
    <w:p>
      <w:pPr>
        <w:pStyle w:val="25"/>
        <w:rPr>
          <w:sz w:val="24"/>
          <w:szCs w:val="24"/>
        </w:rPr>
      </w:pPr>
      <w:r>
        <w:rPr>
          <w:rFonts w:hint="eastAsia"/>
        </w:rPr>
        <w:t>随着城市的快速发展停车位这一社会公共资源将变得越来越紧张，停车难的问题会越来越严重，这将成为限制我国交通与商业发展的枷锁。</w:t>
      </w:r>
    </w:p>
    <w:p>
      <w:pPr>
        <w:pStyle w:val="25"/>
      </w:pPr>
      <w:r>
        <w:rPr>
          <w:rFonts w:hint="eastAsia"/>
        </w:rPr>
        <w:t>当前，新一代信息技术与停车产业深度融合，正在引发影响深远的智能停车产业变革。然而，智能停车产业目前发展相对落后于动态交通的智能化市场发展，这一点国内外都存在这样的问题，过去的发展重动态交通，而轻静态交通，比如静态交通研究目前国内外都没有一个评价指标，而动态交通则有道路拥堵指数、绿波带等研究内容。静态交通发展的落后，已经成为了城市动态交通的障碍，目前国内外的专家提出了解决动态交通要“动静结合、以静制动”的理论，在实践中已经初见成效。未来静态交通智能化市场和动态交通智能化市场应该平分秋色，不分伯仲，静态交通智能化市场的发展前景非常大。</w:t>
      </w:r>
    </w:p>
    <w:p>
      <w:pPr>
        <w:pStyle w:val="25"/>
      </w:pPr>
      <w:r>
        <w:rPr>
          <w:rFonts w:hint="eastAsia"/>
        </w:rPr>
        <w:t>官方数据显示，目前中国大城市小汽车与停车位的平均比例约为</w:t>
      </w:r>
      <w:r>
        <w:rPr>
          <w:rFonts w:ascii="SFRM1000" w:hAnsi="SFRM1000" w:cs="SFRM1000"/>
        </w:rPr>
        <w:t>1:0.8</w:t>
      </w:r>
      <w:r>
        <w:rPr>
          <w:rFonts w:hint="eastAsia"/>
        </w:rPr>
        <w:t>，中小城市约为</w:t>
      </w:r>
      <w:r>
        <w:rPr>
          <w:rFonts w:ascii="SFRM1000" w:hAnsi="SFRM1000" w:cs="SFRM1000"/>
        </w:rPr>
        <w:t>1:0.5</w:t>
      </w:r>
      <w:r>
        <w:rPr>
          <w:rFonts w:hint="eastAsia"/>
        </w:rPr>
        <w:t>，而发达国家约为</w:t>
      </w:r>
      <w:r>
        <w:rPr>
          <w:rFonts w:ascii="SFRM1000" w:hAnsi="SFRM1000" w:cs="SFRM1000"/>
        </w:rPr>
        <w:t>1:1.3</w:t>
      </w:r>
      <w:r>
        <w:rPr>
          <w:rFonts w:hint="eastAsia"/>
        </w:rPr>
        <w:t>。中国停车位缺口超过</w:t>
      </w:r>
      <w:r>
        <w:rPr>
          <w:rFonts w:ascii="SFRM1000" w:hAnsi="SFRM1000" w:cs="SFRM1000"/>
        </w:rPr>
        <w:t xml:space="preserve">5000 </w:t>
      </w:r>
      <w:r>
        <w:rPr>
          <w:rFonts w:hint="eastAsia"/>
        </w:rPr>
        <w:t>万个。</w:t>
      </w:r>
    </w:p>
    <w:p>
      <w:pPr>
        <w:pStyle w:val="25"/>
      </w:pPr>
      <w:r>
        <w:rPr>
          <w:rFonts w:hint="eastAsia"/>
        </w:rPr>
        <w:t>如在满足停车需求方面“不欠新账、还清老账”，每年需新增停车位约</w:t>
      </w:r>
      <w:r>
        <w:rPr>
          <w:rFonts w:ascii="SFRM1000" w:hAnsi="SFRM1000" w:cs="SFRM1000"/>
        </w:rPr>
        <w:t xml:space="preserve">3000 </w:t>
      </w:r>
      <w:r>
        <w:rPr>
          <w:rFonts w:hint="eastAsia"/>
        </w:rPr>
        <w:t>万个，不同形式停车位建设成本</w:t>
      </w:r>
      <w:r>
        <w:rPr>
          <w:rFonts w:ascii="SFRM1000" w:hAnsi="SFRM1000" w:cs="SFRM1000"/>
        </w:rPr>
        <w:t xml:space="preserve">5-20 </w:t>
      </w:r>
      <w:r>
        <w:rPr>
          <w:rFonts w:hint="eastAsia"/>
        </w:rPr>
        <w:t>万元</w:t>
      </w:r>
      <w:r>
        <w:rPr>
          <w:rFonts w:ascii="SFRM1000" w:hAnsi="SFRM1000" w:cs="SFRM1000"/>
        </w:rPr>
        <w:t>(</w:t>
      </w:r>
      <w:r>
        <w:rPr>
          <w:rFonts w:hint="eastAsia"/>
        </w:rPr>
        <w:t>人民币，下同</w:t>
      </w:r>
      <w:r>
        <w:rPr>
          <w:rFonts w:ascii="SFRM1000" w:hAnsi="SFRM1000" w:cs="SFRM1000"/>
        </w:rPr>
        <w:t xml:space="preserve">) </w:t>
      </w:r>
      <w:r>
        <w:rPr>
          <w:rFonts w:hint="eastAsia"/>
        </w:rPr>
        <w:t>不等，有些甚至更高，投资总规模约</w:t>
      </w:r>
      <w:r>
        <w:rPr>
          <w:rFonts w:ascii="SFRM1000" w:hAnsi="SFRM1000" w:cs="SFRM1000"/>
        </w:rPr>
        <w:t xml:space="preserve">3 </w:t>
      </w:r>
      <w:r>
        <w:rPr>
          <w:rFonts w:hint="eastAsia"/>
        </w:rPr>
        <w:t>万亿元。加速停车场建设除有利于破解停车难外，还有利于扩大投资，促进汽车消费，增加就业岗位。</w:t>
      </w:r>
    </w:p>
    <w:p>
      <w:pPr>
        <w:pStyle w:val="25"/>
      </w:pPr>
      <w:r>
        <w:rPr>
          <w:rFonts w:hint="eastAsia"/>
        </w:rPr>
        <w:t>按照中国官方的规划，今后人口在</w:t>
      </w:r>
      <w:r>
        <w:rPr>
          <w:rFonts w:ascii="SFRM1000" w:hAnsi="SFRM1000" w:cs="SFRM1000"/>
        </w:rPr>
        <w:t xml:space="preserve">50 </w:t>
      </w:r>
      <w:r>
        <w:rPr>
          <w:rFonts w:hint="eastAsia"/>
        </w:rPr>
        <w:t>万以下的城市，停车位总规模应在汽车保有量的</w:t>
      </w:r>
      <w:r>
        <w:rPr>
          <w:rFonts w:ascii="SFRM1000" w:hAnsi="SFRM1000" w:cs="SFRM1000"/>
        </w:rPr>
        <w:t xml:space="preserve">1.1 </w:t>
      </w:r>
      <w:r>
        <w:rPr>
          <w:rFonts w:hint="eastAsia"/>
        </w:rPr>
        <w:t>到</w:t>
      </w:r>
      <w:r>
        <w:rPr>
          <w:rFonts w:ascii="SFRM1000" w:hAnsi="SFRM1000" w:cs="SFRM1000"/>
        </w:rPr>
        <w:t xml:space="preserve">1.5 </w:t>
      </w:r>
      <w:r>
        <w:rPr>
          <w:rFonts w:hint="eastAsia"/>
        </w:rPr>
        <w:t>倍；人口在</w:t>
      </w:r>
      <w:r>
        <w:rPr>
          <w:rFonts w:ascii="SFRM1000" w:hAnsi="SFRM1000" w:cs="SFRM1000"/>
        </w:rPr>
        <w:t xml:space="preserve">50 </w:t>
      </w:r>
      <w:r>
        <w:rPr>
          <w:rFonts w:hint="eastAsia"/>
        </w:rPr>
        <w:t>万以上的城市，停车位总规模应该在汽车保有量的</w:t>
      </w:r>
      <w:r>
        <w:rPr>
          <w:rFonts w:ascii="SFRM1000" w:hAnsi="SFRM1000" w:cs="SFRM1000"/>
        </w:rPr>
        <w:t xml:space="preserve">1.1 </w:t>
      </w:r>
      <w:r>
        <w:rPr>
          <w:rFonts w:hint="eastAsia"/>
        </w:rPr>
        <w:t>到</w:t>
      </w:r>
      <w:r>
        <w:rPr>
          <w:rFonts w:ascii="SFRM1000" w:hAnsi="SFRM1000" w:cs="SFRM1000"/>
        </w:rPr>
        <w:t xml:space="preserve">1.3 </w:t>
      </w:r>
      <w:r>
        <w:rPr>
          <w:rFonts w:hint="eastAsia"/>
        </w:rPr>
        <w:t>倍。</w:t>
      </w:r>
    </w:p>
    <w:p>
      <w:pPr>
        <w:pStyle w:val="3"/>
      </w:pPr>
      <w:bookmarkStart w:id="7" w:name="_Toc451455987"/>
      <w:r>
        <w:rPr>
          <w:rFonts w:hAnsi="Times New Roman"/>
        </w:rPr>
        <w:t xml:space="preserve">2.2  </w:t>
      </w:r>
      <w:r>
        <w:t>项目（产品）概述</w:t>
      </w:r>
      <w:bookmarkEnd w:id="7"/>
    </w:p>
    <w:p>
      <w:pPr>
        <w:pStyle w:val="25"/>
        <w:rPr>
          <w:rFonts w:ascii="Times New Roman" w:hAnsi="Times New Roman" w:cs="Times New Roman" w:eastAsiaTheme="minorEastAsia"/>
          <w:b/>
          <w:bCs/>
          <w:vanish/>
          <w:color w:val="auto"/>
          <w:kern w:val="0"/>
          <w:sz w:val="32"/>
          <w:szCs w:val="32"/>
        </w:rPr>
      </w:pPr>
      <w:r>
        <w:rPr>
          <w:rFonts w:hint="eastAsia"/>
        </w:rPr>
        <w:t>好停APP是一个依托第三方平台（安卓平台），针对有车一族，聚合各个城市停车场信息，分类分片集中发布，方便有车一族随时随地停车的应用软件。</w:t>
      </w:r>
      <w:r>
        <w:rPr>
          <w:rFonts w:hint="eastAsia"/>
          <w:highlight w:val="yellow"/>
          <w:rPrChange w:id="19" w:author="itecgo" w:date="2016-05-20T14:26:03Z">
            <w:rPr>
              <w:rFonts w:hint="eastAsia"/>
            </w:rPr>
          </w:rPrChange>
        </w:rPr>
        <w:t>好停APP基于云平台在智慧城市中建设一个应用</w:t>
      </w:r>
      <w:r>
        <w:rPr>
          <w:rFonts w:hint="eastAsia"/>
        </w:rPr>
        <w:t>，</w:t>
      </w:r>
      <w:r>
        <w:rPr>
          <w:rFonts w:hint="eastAsia"/>
          <w:highlight w:val="yellow"/>
          <w:rPrChange w:id="20" w:author="itecgo" w:date="2016-05-20T14:26:46Z">
            <w:rPr>
              <w:rFonts w:hint="eastAsia"/>
            </w:rPr>
          </w:rPrChange>
        </w:rPr>
        <w:t>通过大量智能传感器利用</w:t>
      </w:r>
      <w:r>
        <w:rPr>
          <w:rFonts w:hint="eastAsia"/>
          <w:highlight w:val="yellow"/>
          <w:rPrChange w:id="21" w:author="itecgo" w:date="2016-05-20T14:25:10Z">
            <w:rPr>
              <w:rFonts w:hint="eastAsia"/>
            </w:rPr>
          </w:rPrChange>
        </w:rPr>
        <w:t>ZIGBEE</w:t>
      </w:r>
      <w:r>
        <w:rPr>
          <w:rFonts w:hint="eastAsia"/>
          <w:highlight w:val="yellow"/>
          <w:rPrChange w:id="22" w:author="itecgo" w:date="2016-05-20T14:26:46Z">
            <w:rPr>
              <w:rFonts w:hint="eastAsia"/>
            </w:rPr>
          </w:rPrChange>
        </w:rPr>
        <w:t>无线传输技术组件城市智能网络</w:t>
      </w:r>
      <w:r>
        <w:rPr>
          <w:rFonts w:hint="eastAsia"/>
        </w:rPr>
        <w:t>，把城市的每个停车位信息集中到服务器。通</w:t>
      </w:r>
      <w:r>
        <w:rPr>
          <w:rFonts w:hint="eastAsia"/>
          <w:highlight w:val="yellow"/>
          <w:rPrChange w:id="23" w:author="itecgo" w:date="2016-05-20T14:27:33Z">
            <w:rPr>
              <w:rFonts w:hint="eastAsia"/>
            </w:rPr>
          </w:rPrChange>
        </w:rPr>
        <w:t>过手机GPS定位系统会为用户推荐最便利的停车方案。</w:t>
      </w:r>
    </w:p>
    <w:p>
      <w:pPr>
        <w:pStyle w:val="25"/>
        <w:rPr>
          <w:rFonts w:ascii="Times New Roman" w:hAnsi="Times New Roman" w:cs="Times New Roman" w:eastAsiaTheme="minorEastAsia"/>
          <w:b/>
          <w:bCs/>
          <w:vanish/>
          <w:color w:val="auto"/>
          <w:kern w:val="0"/>
          <w:sz w:val="32"/>
          <w:szCs w:val="32"/>
        </w:rPr>
      </w:pPr>
    </w:p>
    <w:p>
      <w:pPr>
        <w:pStyle w:val="25"/>
        <w:rPr>
          <w:rFonts w:ascii="Times New Roman" w:hAnsi="Times New Roman" w:cs="Times New Roman" w:eastAsiaTheme="minorEastAsia"/>
          <w:b/>
          <w:bCs/>
          <w:vanish/>
          <w:color w:val="auto"/>
          <w:kern w:val="0"/>
          <w:sz w:val="32"/>
          <w:szCs w:val="32"/>
        </w:rPr>
      </w:pPr>
    </w:p>
    <w:p>
      <w:pPr>
        <w:pStyle w:val="25"/>
        <w:rPr>
          <w:rFonts w:ascii="Times New Roman" w:hAnsi="Times New Roman" w:cs="Times New Roman" w:eastAsiaTheme="minorEastAsia"/>
          <w:b/>
          <w:bCs/>
          <w:color w:val="auto"/>
          <w:kern w:val="0"/>
          <w:sz w:val="32"/>
          <w:szCs w:val="32"/>
        </w:rPr>
      </w:pPr>
    </w:p>
    <w:p>
      <w:pPr>
        <w:pStyle w:val="25"/>
      </w:pPr>
      <w:r>
        <w:rPr>
          <w:rFonts w:hint="eastAsia"/>
        </w:rPr>
        <w:t>使用APP前用户首先需要注册（登陆）好停APP。通过手机GPS定位用户当前位置，用户可以选择查询附近自定义范围，并在该范围内定位出全部停车场。用户通过好停APP看到周围所有停车场以及每个停车场的空余车位数量，可以根据“离我最近、价格最优、评价最高、自主选择”等方案选择停车路线，并由APP规划出到达该停车场的路线。当用户下好订单以后，通过4G网络把此订单发送到云服务器，由云服务器中转同时把订单信息发送给相对应的停车场。当下过订单的车到达预定的停车场时，停车场的摄像头会自动解析车牌号并与云服务器进行数据对比，通过数据的比对来判断这辆车急速之前下过订单的车辆。当数据比对成功后停车场的闸机将自动开启，车驶入停车场并进入规划好的停车位，好停APP后台的数据中心就会变更停车场现有停车状态，并给用户的手机发送推送信息，通知用户现在开始计算停车费。</w:t>
      </w:r>
    </w:p>
    <w:p>
      <w:pPr>
        <w:pStyle w:val="25"/>
      </w:pPr>
      <w:r>
        <w:rPr>
          <w:rFonts w:hint="eastAsia"/>
        </w:rPr>
        <w:t>当用户车辆出停车场的时候，还是通过摄像头拍摄到的车牌号解析来计算该车在停车场的停车时间，同时好停APP会与支付宝、微信支付等第三方支付平台合作完成停车费用的在线支付。用户完成支付后闸机自动开启，爱车驶出停车场。随后用户可以选择给光临过的停车场做出评价和打分，以供其他用户参考。</w:t>
      </w:r>
    </w:p>
    <w:p>
      <w:pPr>
        <w:pStyle w:val="25"/>
      </w:pPr>
      <w:r>
        <w:rPr>
          <w:rFonts w:hint="eastAsia"/>
        </w:rPr>
        <w:t>此时所有的停车费用由好停代收，</w:t>
      </w:r>
      <w:r>
        <w:rPr>
          <w:rFonts w:hint="eastAsia"/>
          <w:highlight w:val="yellow"/>
          <w:rPrChange w:id="24" w:author="itecgo" w:date="2016-05-20T14:28:47Z">
            <w:rPr>
              <w:rFonts w:hint="eastAsia"/>
            </w:rPr>
          </w:rPrChange>
        </w:rPr>
        <w:t>好停会把所有的停车费扣除1元钱返还给停车场</w:t>
      </w:r>
      <w:r>
        <w:rPr>
          <w:rFonts w:hint="eastAsia"/>
        </w:rPr>
        <w:t>。也就是说一辆由我们好停引导来的车辆无论停车费用是多少，我们只是按照1元钱收取我们的服务费，其余停车费返还给停车场。</w:t>
      </w:r>
    </w:p>
    <w:p>
      <w:pPr>
        <w:pStyle w:val="3"/>
      </w:pPr>
      <w:bookmarkStart w:id="8" w:name="_Toc451455988"/>
      <w:r>
        <w:rPr>
          <w:rFonts w:hAnsi="Times New Roman"/>
        </w:rPr>
        <w:t xml:space="preserve">2.3  </w:t>
      </w:r>
      <w:r>
        <w:t>项目（产品）优势</w:t>
      </w:r>
      <w:bookmarkEnd w:id="8"/>
    </w:p>
    <w:p>
      <w:pPr>
        <w:pStyle w:val="25"/>
      </w:pPr>
      <w:r>
        <w:rPr>
          <w:rFonts w:hint="eastAsia"/>
        </w:rPr>
        <w:t>我们要发挥自身优势，考虑到好停APP的经营模式，我们认为自身优势包括以下方面：</w:t>
      </w:r>
    </w:p>
    <w:p>
      <w:pPr>
        <w:pStyle w:val="25"/>
        <w:numPr>
          <w:ilvl w:val="0"/>
          <w:numId w:val="5"/>
        </w:numPr>
      </w:pPr>
      <w:r>
        <w:rPr>
          <w:rFonts w:hint="eastAsia"/>
        </w:rPr>
        <w:t>发挥软件本身优势，在功能上创新，使得应用更加人性化、灵活化、简洁化，更多考虑客户需求；且当今智能停车APP还没有达到广泛的应用，还没有一个智能停车APP软件成为龙头领军的应用，因此就功能而言，市场十分广阔。</w:t>
      </w:r>
    </w:p>
    <w:p>
      <w:pPr>
        <w:pStyle w:val="25"/>
        <w:numPr>
          <w:ilvl w:val="0"/>
          <w:numId w:val="5"/>
        </w:numPr>
      </w:pPr>
      <w:r>
        <w:rPr>
          <w:rFonts w:hint="eastAsia"/>
        </w:rPr>
        <w:t>发挥友邻应用优势，通过其他应用软件推广以做到最大宣传，扩大知名度。</w:t>
      </w:r>
    </w:p>
    <w:p>
      <w:pPr>
        <w:pStyle w:val="25"/>
        <w:numPr>
          <w:ilvl w:val="0"/>
          <w:numId w:val="5"/>
        </w:numPr>
      </w:pPr>
      <w:r>
        <w:rPr>
          <w:rFonts w:hint="eastAsia"/>
        </w:rPr>
        <w:t>发挥客户优势,面临停车难这一问题，有车一族对智能停车APP需求量日益增多，APP内置好友邀请累积积分送礼品活动，以达到推广的目的。</w:t>
      </w:r>
    </w:p>
    <w:p>
      <w:pPr>
        <w:pStyle w:val="3"/>
        <w:rPr>
          <w:rFonts w:hAnsi="Times New Roman"/>
        </w:rPr>
      </w:pPr>
      <w:bookmarkStart w:id="9" w:name="_Toc451455989"/>
      <w:r>
        <w:rPr>
          <w:rFonts w:hAnsi="Times New Roman"/>
        </w:rPr>
        <w:t>2.4  </w:t>
      </w:r>
      <w:r>
        <w:t>项目（产品）前景</w:t>
      </w:r>
      <w:bookmarkEnd w:id="9"/>
    </w:p>
    <w:p>
      <w:pPr>
        <w:pStyle w:val="25"/>
      </w:pPr>
      <w:r>
        <w:rPr>
          <w:rFonts w:hint="eastAsia"/>
        </w:rPr>
        <w:t>停车场技术日益完善。智能停车场作为现代智慧停车的重要部分，能否方便停车是其目标。智能型的停车场管理系统，也是为其服务的。停车场和停车场管理系统等相关部分，应该作为一个整体来考虑，使其各个部分能够协调一致发挥作用。停车场的设置应该靠近商业区、办公区等，而且很容易找到，即使没有到过不熟悉的停车场也应该方便快捷地找到。所以应该能够在驾驶中就可以方便地通过路边的停车诱导系统、电话、网络等各种方式得到停车场及其是否有停车位等信息。其次，在进入停车场时，在交费、寻找车位、寻找自己的车，也都很方便。这就要求在停车场内能够有车位引导系统和车辆位置指示等系统。第三，还要能够预先进行车位的预订，来保障停车的快捷，避免盲目找车位而空驶。目前而言，停车场的出入口控制和收费、路边停车诱导系统，在不少地方都已经建设，但是其他部分还有待时日。在技术上难度不大，只是对于需求的迫切性和投资效益，有待认可。</w:t>
      </w:r>
    </w:p>
    <w:p>
      <w:pPr>
        <w:pStyle w:val="25"/>
      </w:pPr>
      <w:r>
        <w:rPr>
          <w:rFonts w:hint="eastAsia"/>
        </w:rPr>
        <w:t>国内停车场企业大有可为。目前国内的停车场市场现状，还没有一个规范的标准，各地在建设的过程中缺少整体规划的依据，都只能依据个人的认识做。即使已经建设的系统，也还没有发挥出应有的效果。国内的停车场尤其是大厦的停车场，收费管理部分做得尤为完善，</w:t>
      </w:r>
      <w:r>
        <w:rPr>
          <w:rFonts w:hint="eastAsia"/>
          <w:highlight w:val="yellow"/>
          <w:rPrChange w:id="25" w:author="itecgo" w:date="2016-05-20T14:33:26Z">
            <w:rPr>
              <w:rFonts w:hint="eastAsia"/>
            </w:rPr>
          </w:rPrChange>
        </w:rPr>
        <w:t>但是对于停车场内部的车位引导和车辆寻找等，几乎没做。</w:t>
      </w:r>
      <w:r>
        <w:rPr>
          <w:rFonts w:hint="eastAsia"/>
        </w:rPr>
        <w:t>另外，停车场也没有与其他停车场连成一体来发挥整体效益。而对于广泛出现的路边占道停车，由于是非封闭式管理，更是难以发挥其作用。国外的智能停车场系统，虽然做得时间比国内早，在经过十几年的发展后，国内的设备和系统已经能够在许多方面赶上了国内的同类产品，尤其是停车作为一个完整的系统来考虑时，更需要考虑国内的实际，不能完全照搬国外的经验，在这点上国内的厂商有明显的优势。另外，根据业内的人员的市场调研情况来看，国内和国外的车位引导系统基本上都处于同一个阶段，都是在逐渐普及的过程中。发展的时间都不算太长，而且国内外的产品竞争在技术没有太大的差异化，甚至可以说国内更领先一些。所以，从各个方面考虑，国外技术的引进，不会对国内的企业造成大的负面影响。国内企业完全可以利用自身的优势，独占鳌头。</w:t>
      </w:r>
    </w:p>
    <w:p>
      <w:pPr>
        <w:pStyle w:val="2"/>
      </w:pPr>
      <w:bookmarkStart w:id="10" w:name="_Toc451455990"/>
      <w:r>
        <w:rPr>
          <w:rFonts w:hint="eastAsia"/>
        </w:rPr>
        <w:t xml:space="preserve">3． </w:t>
      </w:r>
      <w:r>
        <w:t>市场</w:t>
      </w:r>
      <w:r>
        <w:rPr>
          <w:rFonts w:hint="eastAsia"/>
        </w:rPr>
        <w:t>分析</w:t>
      </w:r>
      <w:bookmarkEnd w:id="10"/>
      <w:r>
        <w:t xml:space="preserve"> </w:t>
      </w:r>
    </w:p>
    <w:p>
      <w:pPr>
        <w:pStyle w:val="3"/>
      </w:pPr>
      <w:bookmarkStart w:id="11" w:name="_Toc451455991"/>
      <w:r>
        <w:t>3.1  市场特征</w:t>
      </w:r>
      <w:bookmarkEnd w:id="11"/>
      <w:r>
        <w:t xml:space="preserve"> </w:t>
      </w:r>
    </w:p>
    <w:p>
      <w:pPr>
        <w:pStyle w:val="25"/>
      </w:pPr>
      <w:r>
        <w:rPr>
          <w:rFonts w:hint="eastAsia"/>
        </w:rPr>
        <w:t>停车APP市场，可以说是自团购、外卖、打车APP之后又一个互联网行业的竞争热门市场，随着车辆激增，停车位紧张，停车位资源已然成为人们日常生活的刚性需求之一，就目前的市场特征来看，停车位需求是要高于打车需求的，而目前打车APP的火爆不难看出停车APP未来的市场走向。首先，停车是最刚性的需求，尤其是一二线大城市，停车难是一切城市消费的痛点。智能停车APP解决了刚需问题，同时如果解决了这个痛点，由此带来的商业价值是不言而喻的。其次，停车是最高频的汽车消费，无论是用户接触频率还是从支付频率看，都远远高于打车，而且车和人是合一的，没有什么汽车消费入口能像停车APP这样完美。最后，停车的客单价看起来不高，但从频率看，一天、一周、一个月、一年的客单价并不低，而停车的</w:t>
      </w:r>
      <w:r>
        <w:rPr>
          <w:rFonts w:hint="eastAsia"/>
          <w:highlight w:val="yellow"/>
          <w:rPrChange w:id="26" w:author="itecgo" w:date="2016-05-20T14:35:16Z">
            <w:rPr>
              <w:rFonts w:hint="eastAsia"/>
            </w:rPr>
          </w:rPrChange>
        </w:rPr>
        <w:t>沉没成本</w:t>
      </w:r>
      <w:r>
        <w:rPr>
          <w:rFonts w:hint="eastAsia"/>
        </w:rPr>
        <w:t>是一定的，提高利用效率创造的利润非常高，而且从支付便利的角度看，</w:t>
      </w:r>
      <w:r>
        <w:rPr>
          <w:rFonts w:hint="eastAsia"/>
          <w:highlight w:val="yellow"/>
          <w:rPrChange w:id="27" w:author="itecgo" w:date="2016-05-20T14:35:53Z">
            <w:rPr>
              <w:rFonts w:hint="eastAsia"/>
            </w:rPr>
          </w:rPrChange>
        </w:rPr>
        <w:t>车主预支付的可能性非常高，由此带来的资金沉淀的商业价值也非常可观。</w:t>
      </w:r>
    </w:p>
    <w:p>
      <w:pPr>
        <w:pStyle w:val="3"/>
      </w:pPr>
      <w:bookmarkStart w:id="12" w:name="_Toc451455992"/>
      <w:r>
        <w:t>3.2  市场细分</w:t>
      </w:r>
      <w:bookmarkEnd w:id="12"/>
      <w:r>
        <w:t xml:space="preserve"> </w:t>
      </w:r>
    </w:p>
    <w:p>
      <w:pPr>
        <w:pStyle w:val="4"/>
        <w:rPr>
          <w:rFonts w:hint="eastAsia"/>
        </w:rPr>
      </w:pPr>
      <w:bookmarkStart w:id="13" w:name="_Toc451455993"/>
      <w:r>
        <w:t>3.2.1  已开发的市场</w:t>
      </w:r>
      <w:bookmarkEnd w:id="13"/>
      <w:r>
        <w:t xml:space="preserve"> </w:t>
      </w:r>
    </w:p>
    <w:p>
      <w:pPr>
        <w:pStyle w:val="25"/>
        <w:rPr>
          <w:rFonts w:hint="eastAsia"/>
        </w:rPr>
      </w:pPr>
      <w:r>
        <w:rPr>
          <w:rFonts w:hint="eastAsia"/>
        </w:rPr>
        <w:t>目前市场上主流的几款停车APP如无忧停车、宜停车、停车宝等其进入市场较早，有一定的客户基础，但是就整个国内停车位需求市场来看，停车APP还只占了非常小的一部分份额，市场空间较大。基本已经实现的功能有定位当前位置、实时查看周边停车位数量及停车费用、导航到指定停车位、手机支付停车费用（提供停车券活动）、停车拍照、分享APP等功能。</w:t>
      </w:r>
    </w:p>
    <w:p>
      <w:pPr/>
    </w:p>
    <w:p>
      <w:pPr>
        <w:pStyle w:val="4"/>
        <w:rPr>
          <w:rFonts w:hint="eastAsia"/>
        </w:rPr>
      </w:pPr>
      <w:bookmarkStart w:id="14" w:name="_Toc451455994"/>
      <w:r>
        <w:t xml:space="preserve">3.2.2  </w:t>
      </w:r>
      <w:r>
        <w:rPr>
          <w:highlight w:val="yellow"/>
          <w:rPrChange w:id="28" w:author="itecgo" w:date="2016-05-20T14:37:22Z">
            <w:rPr/>
          </w:rPrChange>
        </w:rPr>
        <w:t>尚未开发的市场</w:t>
      </w:r>
      <w:bookmarkEnd w:id="14"/>
      <w:r>
        <w:t xml:space="preserve"> </w:t>
      </w:r>
    </w:p>
    <w:p>
      <w:pPr>
        <w:pStyle w:val="25"/>
        <w:rPr>
          <w:rFonts w:hint="eastAsia"/>
        </w:rPr>
      </w:pPr>
      <w:r>
        <w:rPr>
          <w:rFonts w:hint="eastAsia"/>
        </w:rPr>
        <w:t>首先是和停车场方面的沟通问题，每个地区、每个市场、每个停车位，所属权都不一样。根本没有捷径可以走，必须一个一个的去谈。比如商场同意了、物业公司会不会同意，物业同意了，停车管理公司是不是有意见，大家都同意了，在执行中，停车收费员是不是会配合等。其次是市场精细化程度不同，有的地方优惠也非常的灵活，一个停车场可能不同的优惠方式都有十几种，要去摸清情况，并且和APP支付进行对接，并不容易。所以目前可以看到市场上的一些停车APP，打开后只能对接城市中的一部分停车场，而许多车场资源根本没有完成和APP对接，造成使用十分不便，这也是未来的努力方向之一。</w:t>
      </w:r>
    </w:p>
    <w:p>
      <w:pPr/>
    </w:p>
    <w:p>
      <w:pPr>
        <w:pStyle w:val="3"/>
      </w:pPr>
      <w:bookmarkStart w:id="15" w:name="_Toc451455995"/>
      <w:r>
        <w:t>3.3  销售渠道分析</w:t>
      </w:r>
      <w:bookmarkEnd w:id="15"/>
      <w:r>
        <w:t xml:space="preserve"> </w:t>
      </w:r>
    </w:p>
    <w:p>
      <w:pPr>
        <w:pStyle w:val="25"/>
        <w:rPr>
          <w:highlight w:val="yellow"/>
          <w:rPrChange w:id="29" w:author="itecgo" w:date="2016-05-20T14:38:43Z">
            <w:rPr/>
          </w:rPrChange>
        </w:rPr>
      </w:pPr>
      <w:r>
        <w:rPr>
          <w:rFonts w:hint="eastAsia"/>
          <w:highlight w:val="yellow"/>
          <w:rPrChange w:id="30" w:author="itecgo" w:date="2016-05-20T14:38:43Z">
            <w:rPr>
              <w:rFonts w:hint="eastAsia"/>
            </w:rPr>
          </w:rPrChange>
        </w:rPr>
        <w:t>本项目将采取市场营销、网络推销等渠道来促进运营。与此同时，我们将通过海报、网络、自印宣传单、其他APP推广等方式，开拓市场业务。</w:t>
      </w:r>
    </w:p>
    <w:p>
      <w:pPr>
        <w:pStyle w:val="3"/>
      </w:pPr>
      <w:bookmarkStart w:id="16" w:name="_Toc451455996"/>
      <w:r>
        <w:t>3.</w:t>
      </w:r>
      <w:r>
        <w:rPr>
          <w:rFonts w:hint="eastAsia"/>
        </w:rPr>
        <w:t>4</w:t>
      </w:r>
      <w:r>
        <w:t xml:space="preserve">  市场容量</w:t>
      </w:r>
      <w:bookmarkEnd w:id="16"/>
      <w:r>
        <w:t xml:space="preserve"> </w:t>
      </w:r>
    </w:p>
    <w:p>
      <w:pPr>
        <w:pStyle w:val="25"/>
        <w:rPr>
          <w:rFonts w:hint="eastAsia"/>
        </w:rPr>
      </w:pPr>
      <w:r>
        <w:rPr>
          <w:rFonts w:hint="eastAsia"/>
        </w:rPr>
        <w:t>面对停车位紧张的大形势，停车APP尤其是智慧停车APP可谓迫切需求。投入研发的停车APP数不胜数，但真正市场上有的却屈指可数，且其运营范围都是在北京、深圳等一线城市。因此，智慧停车的市场容量必成上升趋势。</w:t>
      </w:r>
    </w:p>
    <w:p>
      <w:pPr>
        <w:pStyle w:val="3"/>
        <w:rPr>
          <w:rFonts w:hint="eastAsia"/>
        </w:rPr>
      </w:pPr>
      <w:bookmarkStart w:id="17" w:name="_Toc451455997"/>
      <w:r>
        <w:t>3.</w:t>
      </w:r>
      <w:r>
        <w:rPr>
          <w:rFonts w:hint="eastAsia"/>
        </w:rPr>
        <w:t>5</w:t>
      </w:r>
      <w:r>
        <w:t xml:space="preserve">  </w:t>
      </w:r>
      <w:r>
        <w:rPr>
          <w:rFonts w:hint="eastAsia"/>
        </w:rPr>
        <w:t>政策环境对市场的影响</w:t>
      </w:r>
      <w:bookmarkEnd w:id="17"/>
    </w:p>
    <w:p>
      <w:pPr>
        <w:pStyle w:val="25"/>
        <w:rPr>
          <w:rFonts w:hint="eastAsia"/>
        </w:rPr>
      </w:pPr>
      <w:r>
        <w:rPr>
          <w:rFonts w:ascii="SFRM1000" w:cs="SFRM1000"/>
        </w:rPr>
        <w:t xml:space="preserve">2015 </w:t>
      </w:r>
      <w:r>
        <w:rPr>
          <w:rFonts w:hint="eastAsia"/>
        </w:rPr>
        <w:t>年</w:t>
      </w:r>
      <w:r>
        <w:rPr>
          <w:rFonts w:ascii="SFRM1000" w:cs="SFRM1000"/>
        </w:rPr>
        <w:t xml:space="preserve">8 </w:t>
      </w:r>
      <w:r>
        <w:rPr>
          <w:rFonts w:hint="eastAsia"/>
        </w:rPr>
        <w:t>月</w:t>
      </w:r>
      <w:r>
        <w:rPr>
          <w:rFonts w:ascii="SFRM1000" w:cs="SFRM1000"/>
        </w:rPr>
        <w:t xml:space="preserve">3 </w:t>
      </w:r>
      <w:r>
        <w:rPr>
          <w:rFonts w:hint="eastAsia"/>
        </w:rPr>
        <w:t>日，国家发改委、财政部、国土资源部等七部委下发了《关于加强城市停车设施建设的指导意见》（发改基础</w:t>
      </w:r>
      <w:r>
        <w:rPr>
          <w:rFonts w:ascii="SFRM1000" w:cs="SFRM1000"/>
        </w:rPr>
        <w:t xml:space="preserve">[2015]1788 </w:t>
      </w:r>
      <w:r>
        <w:rPr>
          <w:rFonts w:hint="eastAsia"/>
        </w:rPr>
        <w:t>号），要求充分调动社会资本积极性，加快推进停车设施建设，有效缓解停车供给不足。</w:t>
      </w:r>
    </w:p>
    <w:p>
      <w:pPr>
        <w:pStyle w:val="25"/>
        <w:rPr>
          <w:rFonts w:hint="eastAsia"/>
        </w:rPr>
      </w:pPr>
      <w:r>
        <w:rPr>
          <w:rFonts w:ascii="SFRM1000" w:cs="SFRM1000"/>
        </w:rPr>
        <w:t xml:space="preserve">2016 </w:t>
      </w:r>
      <w:r>
        <w:rPr>
          <w:rFonts w:hint="eastAsia"/>
        </w:rPr>
        <w:t>年</w:t>
      </w:r>
      <w:r>
        <w:rPr>
          <w:rFonts w:ascii="SFRM1000" w:cs="SFRM1000"/>
        </w:rPr>
        <w:t xml:space="preserve">1 </w:t>
      </w:r>
      <w:r>
        <w:rPr>
          <w:rFonts w:hint="eastAsia"/>
        </w:rPr>
        <w:t>月</w:t>
      </w:r>
      <w:r>
        <w:rPr>
          <w:rFonts w:ascii="SFRM1000" w:cs="SFRM1000"/>
        </w:rPr>
        <w:t xml:space="preserve">25 </w:t>
      </w:r>
      <w:r>
        <w:rPr>
          <w:rFonts w:hint="eastAsia"/>
        </w:rPr>
        <w:t>日，国家发改委印发了《加快城市停车场建设近期工作要点与任务分工》的通知，明确了</w:t>
      </w:r>
      <w:r>
        <w:rPr>
          <w:rFonts w:ascii="SFRM1000" w:cs="SFRM1000"/>
        </w:rPr>
        <w:t xml:space="preserve">20 </w:t>
      </w:r>
      <w:r>
        <w:rPr>
          <w:rFonts w:hint="eastAsia"/>
        </w:rPr>
        <w:t>个重点任务以及相应分工负责部门和完成时限。其中明确，</w:t>
      </w:r>
      <w:r>
        <w:rPr>
          <w:rFonts w:ascii="SFRM1000" w:cs="SFRM1000"/>
        </w:rPr>
        <w:t xml:space="preserve">2016 </w:t>
      </w:r>
      <w:r>
        <w:rPr>
          <w:rFonts w:hint="eastAsia"/>
        </w:rPr>
        <w:t>年</w:t>
      </w:r>
      <w:r>
        <w:rPr>
          <w:rFonts w:ascii="SFRM1000" w:cs="SFRM1000"/>
        </w:rPr>
        <w:t xml:space="preserve">6 </w:t>
      </w:r>
      <w:r>
        <w:rPr>
          <w:rFonts w:hint="eastAsia"/>
        </w:rPr>
        <w:t>月前，推动单位、小区、个人利用自有空间建设停车场的相关举措。</w:t>
      </w:r>
    </w:p>
    <w:p>
      <w:pPr>
        <w:pStyle w:val="25"/>
        <w:rPr>
          <w:rFonts w:hint="eastAsia"/>
        </w:rPr>
      </w:pPr>
      <w:r>
        <w:rPr>
          <w:rFonts w:ascii="SFRM1000" w:cs="SFRM1000"/>
        </w:rPr>
        <w:t xml:space="preserve">2016 </w:t>
      </w:r>
      <w:r>
        <w:rPr>
          <w:rFonts w:hint="eastAsia"/>
        </w:rPr>
        <w:t>年</w:t>
      </w:r>
      <w:r>
        <w:rPr>
          <w:rFonts w:ascii="SFRM1000" w:cs="SFRM1000"/>
        </w:rPr>
        <w:t xml:space="preserve">1 </w:t>
      </w:r>
      <w:r>
        <w:rPr>
          <w:rFonts w:hint="eastAsia"/>
        </w:rPr>
        <w:t>月</w:t>
      </w:r>
      <w:r>
        <w:rPr>
          <w:rFonts w:ascii="SFRM1000" w:cs="SFRM1000"/>
        </w:rPr>
        <w:t xml:space="preserve">27 </w:t>
      </w:r>
      <w:r>
        <w:rPr>
          <w:rFonts w:hint="eastAsia"/>
        </w:rPr>
        <w:t>日，北京市发展和改革委员会、北京市交通委员会、北京市住房和城乡建设委员会三部委联合发布了《关于本市停车收费管理有关问题的通知</w:t>
      </w:r>
      <w:r>
        <w:rPr>
          <w:rFonts w:ascii="SFRM1000" w:cs="SFRM1000"/>
        </w:rPr>
        <w:t>(2016)</w:t>
      </w:r>
      <w:r>
        <w:rPr>
          <w:rFonts w:hint="eastAsia"/>
        </w:rPr>
        <w:t>》，通知要求贯彻落实党的十八届三中、四中、五中全会精神，按照国家推进价格改革的工作要求，并结合北京市实际，北京市停车收费实行差别化价格管理政策，充分发挥市场在停车资源配置、车辆使用调节中的作用。</w:t>
      </w:r>
    </w:p>
    <w:p>
      <w:pPr>
        <w:pStyle w:val="25"/>
        <w:rPr>
          <w:highlight w:val="yellow"/>
          <w:rPrChange w:id="31" w:author="itecgo" w:date="2016-05-20T14:40:02Z">
            <w:rPr/>
          </w:rPrChange>
        </w:rPr>
      </w:pPr>
      <w:r>
        <w:rPr>
          <w:rFonts w:hint="eastAsia"/>
        </w:rPr>
        <w:t>国家政策在不断的将停车管理规范化，鼓励正当停车，避免非法停车，瞎停、乱停等现象。由此得出合理化停车的停车APP顺应了国家政策。</w:t>
      </w:r>
      <w:r>
        <w:rPr>
          <w:rFonts w:hint="eastAsia"/>
          <w:highlight w:val="yellow"/>
          <w:rPrChange w:id="32" w:author="itecgo" w:date="2016-05-20T14:40:02Z">
            <w:rPr>
              <w:rFonts w:hint="eastAsia"/>
            </w:rPr>
          </w:rPrChange>
        </w:rPr>
        <w:t>发挥财政资金的引导作用，按照政府引导、市场运作的方式，设立智慧停车产业发展基金，引导社会资本参与相关建设专项和重点项目。支持大型企业通过资本市场优化配置创新资源。鼓励政务部门和公共事业单位购买智慧停车专业服务；研究并推动出台大数据、云计算等建设运营和政府向社会力量购买智慧停车服务的政策法规和制度办法。探索智慧停车领域政府与企业联合建设运营模式。充分发挥停车行业协会的中介作用。</w:t>
      </w:r>
    </w:p>
    <w:p>
      <w:pPr>
        <w:pStyle w:val="2"/>
      </w:pPr>
      <w:bookmarkStart w:id="18" w:name="_Toc451455998"/>
      <w:r>
        <w:rPr>
          <w:rFonts w:hint="eastAsia"/>
        </w:rPr>
        <w:t>4． 竞争分析</w:t>
      </w:r>
      <w:bookmarkEnd w:id="18"/>
    </w:p>
    <w:p>
      <w:pPr>
        <w:pStyle w:val="25"/>
      </w:pPr>
      <w:r>
        <w:rPr>
          <w:rFonts w:hint="eastAsia"/>
        </w:rPr>
        <w:t>随着城市的快速发展停车位这一社会公共资源将变得越来越紧张，停车难的问题会越来越严重。有车一族只需要在只能终端设备上安装智慧停车APP就可以便利停车。面对智慧停车APP的普及和用户行为习惯的改变，想要抓住机遇、赢得用户、把握市场，企业必须部署移动互联战略，从容应对移动互联时代的挑战。各个智慧停车APP提高企业标识和名称的展露机会，深化传播企业的品牌形象，各企业都争相开发自己的APP。有的大型企业聘请专业团队，投入巨资开发企业智慧停车APP，更多的中小型企业则通过寻求外援来为企业开发APP，他们更需要一套简单和性价比高的APP一站式解决方案，助其在智慧城市的汹涌大潮中大展拳脚。</w:t>
      </w:r>
    </w:p>
    <w:p>
      <w:pPr>
        <w:pStyle w:val="25"/>
      </w:pPr>
      <w:r>
        <w:t>目前国内停车位APP服务的内容都比较单一，丁丁停车主要侧重在闲置车位出租上，无忧主要侧重找车位，还有的一些停车APP则是什么违章查询之类的。</w:t>
      </w:r>
      <w:r>
        <w:rPr>
          <w:highlight w:val="yellow"/>
          <w:rPrChange w:id="33" w:author="itecgo" w:date="2016-05-20T14:48:24Z">
            <w:rPr/>
          </w:rPrChange>
        </w:rPr>
        <w:t>目前暂时还没有综合性停车APP,我指的综合性主要包括：找车位、导航、预约车位、车位出租、手机支付、违章查询缴费等为一体的。</w:t>
      </w:r>
      <w:r>
        <w:rPr>
          <w:rFonts w:hint="eastAsia"/>
        </w:rPr>
        <w:t>而好停APP并非专业团队打造，更未投入巨资，那么我们要发挥我们的优势，集思广益，发散思维，在用户满意度和创新方面做出出色成绩，</w:t>
      </w:r>
      <w:commentRangeStart w:id="1"/>
      <w:r>
        <w:rPr>
          <w:rFonts w:hint="eastAsia"/>
        </w:rPr>
        <w:t>不仅能满足用户随时停车的需求，</w:t>
      </w:r>
      <w:commentRangeEnd w:id="1"/>
      <w:r>
        <w:commentReference w:id="1"/>
      </w:r>
      <w:r>
        <w:rPr>
          <w:rFonts w:hint="eastAsia"/>
        </w:rPr>
        <w:t>更要让用户停的舒服，停的快捷，停的满意。定期根据用户反馈情况合理改善APP服务质量，在外观、功能、智能化、速度方面多做努力，赶超其他智慧停车APP。</w:t>
      </w:r>
    </w:p>
    <w:p>
      <w:pPr>
        <w:pStyle w:val="25"/>
      </w:pPr>
      <w:r>
        <w:rPr>
          <w:rFonts w:hint="eastAsia"/>
        </w:rPr>
        <w:t>目前，通过国内五大主流应用市场（百度市场、应用宝、360市场、豌豆荚、appstore）的下载量统计，下载量排在前两位的为无忧停车和宜停车。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pStyle w:val="25"/>
              <w:pBdr>
                <w:top w:val="none" w:color="auto" w:sz="0" w:space="0"/>
                <w:left w:val="none" w:color="auto" w:sz="0" w:space="0"/>
                <w:bottom w:val="none" w:color="auto" w:sz="0" w:space="0"/>
                <w:right w:val="none" w:color="auto" w:sz="0" w:space="0"/>
                <w:between w:val="none" w:color="auto" w:sz="0" w:space="0"/>
              </w:pBdr>
              <w:ind w:firstLine="0"/>
            </w:pPr>
          </w:p>
        </w:tc>
        <w:tc>
          <w:tcPr>
            <w:tcW w:w="2841"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无忧停车</w:t>
            </w:r>
          </w:p>
        </w:tc>
        <w:tc>
          <w:tcPr>
            <w:tcW w:w="2841"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宜停车</w:t>
            </w:r>
          </w:p>
        </w:tc>
      </w:tr>
      <w:tr>
        <w:tc>
          <w:tcPr>
            <w:tcW w:w="2840"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口号</w:t>
            </w:r>
          </w:p>
        </w:tc>
        <w:tc>
          <w:tcPr>
            <w:tcW w:w="2841"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解决你的停车难题 </w:t>
            </w:r>
          </w:p>
        </w:tc>
        <w:tc>
          <w:tcPr>
            <w:tcW w:w="2841"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无</w:t>
            </w:r>
          </w:p>
        </w:tc>
      </w:tr>
      <w:tr>
        <w:tc>
          <w:tcPr>
            <w:tcW w:w="2840"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内容关键词</w:t>
            </w:r>
          </w:p>
        </w:tc>
        <w:tc>
          <w:tcPr>
            <w:tcW w:w="2841"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一款可以停车、找车位的停车APP！ </w:t>
            </w:r>
          </w:p>
        </w:tc>
        <w:tc>
          <w:tcPr>
            <w:tcW w:w="2841"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《宜停车》是由深圳市道路交通管理事务中心推出的路边停车应用，为深圳市广大车主提供路边停车的优质服务。</w:t>
            </w:r>
          </w:p>
        </w:tc>
      </w:tr>
      <w:tr>
        <w:tc>
          <w:tcPr>
            <w:tcW w:w="2840"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目标用户</w:t>
            </w:r>
          </w:p>
        </w:tc>
        <w:tc>
          <w:tcPr>
            <w:tcW w:w="2841"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目前主要为北京地区需要停车服务的司机和车主。</w:t>
            </w:r>
          </w:p>
        </w:tc>
        <w:tc>
          <w:tcPr>
            <w:tcW w:w="2841"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目前主要为深圳地区需要停车服务的司机和车主。</w:t>
            </w:r>
          </w:p>
        </w:tc>
      </w:tr>
      <w:tr>
        <w:tc>
          <w:tcPr>
            <w:tcW w:w="2840"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竞争优势</w:t>
            </w:r>
          </w:p>
        </w:tc>
        <w:tc>
          <w:tcPr>
            <w:tcW w:w="2841"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目前主要深耕于北京地区，在全国范围内有一定知名度，在北京地区有较高的产品认知度。</w:t>
            </w:r>
          </w:p>
        </w:tc>
        <w:tc>
          <w:tcPr>
            <w:tcW w:w="2841" w:type="dxa"/>
          </w:tcPr>
          <w:p>
            <w:pPr>
              <w:pStyle w:val="25"/>
              <w:pBdr>
                <w:top w:val="none" w:color="auto" w:sz="0" w:space="0"/>
                <w:left w:val="none" w:color="auto" w:sz="0" w:space="0"/>
                <w:bottom w:val="none" w:color="auto" w:sz="0" w:space="0"/>
                <w:right w:val="none" w:color="auto" w:sz="0" w:space="0"/>
                <w:between w:val="none" w:color="auto" w:sz="0" w:space="0"/>
              </w:pBdr>
              <w:ind w:firstLine="0"/>
            </w:pPr>
            <w:r>
              <w:rPr>
                <w:rFonts w:hint="eastAsia"/>
              </w:rPr>
              <w:t>目前主要深耕于深圳地区，在深圳地区有较高的产品认知度，且为行政管理部门推出的app产品。</w:t>
            </w:r>
          </w:p>
        </w:tc>
      </w:tr>
    </w:tbl>
    <w:p>
      <w:pPr>
        <w:pStyle w:val="25"/>
      </w:pPr>
      <w:r>
        <w:rPr>
          <w:rFonts w:hint="eastAsia"/>
        </w:rPr>
        <w:t>无忧停车数据接入较为全面准确，准确度包含两方面，一方面是停车场数据收录齐全，第二方面是每个停车场价格较为准确，另外一个比较亮点的地方是，还提供未来五小时内的空车位预测情况，该服务比较新颖和实用。宜停车则专注于深圳市内的停车资源，单个停车场可显示总车位数和空车位数。同时，宜停车为行政部门推出的产品，在市内数据接入和推广方面，有相当的政府资源优势。</w:t>
      </w:r>
    </w:p>
    <w:p>
      <w:pPr>
        <w:pStyle w:val="25"/>
      </w:pPr>
      <w:r>
        <w:rPr>
          <w:rFonts w:hint="eastAsia"/>
        </w:rPr>
        <w:t>我们需要吸收各个停车APP优秀的方面，在一定期间的运营后将好停APP扩展到其他城市，包括杭州、成都、武汉、西安、石家庄等城市，先占取有利资源。</w:t>
      </w:r>
    </w:p>
    <w:p>
      <w:pPr>
        <w:pStyle w:val="2"/>
      </w:pPr>
      <w:bookmarkStart w:id="19" w:name="_Toc451455999"/>
      <w:r>
        <w:rPr>
          <w:rFonts w:hint="eastAsia"/>
        </w:rPr>
        <w:t xml:space="preserve">5． </w:t>
      </w:r>
      <w:r>
        <w:t>营销</w:t>
      </w:r>
      <w:r>
        <w:rPr>
          <w:rFonts w:hint="eastAsia"/>
        </w:rPr>
        <w:t>战略</w:t>
      </w:r>
      <w:bookmarkEnd w:id="19"/>
      <w:r>
        <w:t xml:space="preserve"> </w:t>
      </w:r>
    </w:p>
    <w:p>
      <w:pPr>
        <w:pStyle w:val="25"/>
        <w:numPr>
          <w:ilvl w:val="0"/>
          <w:numId w:val="6"/>
        </w:numPr>
        <w:rPr>
          <w:highlight w:val="yellow"/>
          <w:rPrChange w:id="34" w:author="itecgo" w:date="2016-05-20T14:53:42Z">
            <w:rPr/>
          </w:rPrChange>
        </w:rPr>
      </w:pPr>
      <w:r>
        <w:rPr>
          <w:rFonts w:hint="eastAsia"/>
          <w:highlight w:val="yellow"/>
          <w:rPrChange w:id="35" w:author="itecgo" w:date="2016-05-20T14:53:42Z">
            <w:rPr>
              <w:rFonts w:hint="eastAsia"/>
            </w:rPr>
          </w:rPrChange>
        </w:rPr>
        <w:t>在道路两旁宣传板处做好停APP宣传广告。</w:t>
      </w:r>
    </w:p>
    <w:p>
      <w:pPr>
        <w:pStyle w:val="25"/>
        <w:numPr>
          <w:ilvl w:val="0"/>
          <w:numId w:val="6"/>
        </w:numPr>
        <w:rPr>
          <w:highlight w:val="yellow"/>
          <w:rPrChange w:id="36" w:author="itecgo" w:date="2016-05-20T14:53:42Z">
            <w:rPr/>
          </w:rPrChange>
        </w:rPr>
      </w:pPr>
      <w:r>
        <w:rPr>
          <w:rFonts w:hint="eastAsia"/>
          <w:highlight w:val="yellow"/>
          <w:rPrChange w:id="37" w:author="itecgo" w:date="2016-05-20T14:53:42Z">
            <w:rPr>
              <w:rFonts w:hint="eastAsia"/>
            </w:rPr>
          </w:rPrChange>
        </w:rPr>
        <w:t>开展扫二维码下载好停APP送精美礼品活动。</w:t>
      </w:r>
    </w:p>
    <w:p>
      <w:pPr>
        <w:pStyle w:val="25"/>
        <w:numPr>
          <w:ilvl w:val="0"/>
          <w:numId w:val="6"/>
        </w:numPr>
        <w:rPr>
          <w:highlight w:val="yellow"/>
          <w:rPrChange w:id="38" w:author="itecgo" w:date="2016-05-20T14:53:42Z">
            <w:rPr/>
          </w:rPrChange>
        </w:rPr>
      </w:pPr>
      <w:r>
        <w:rPr>
          <w:rFonts w:hint="eastAsia"/>
          <w:highlight w:val="yellow"/>
          <w:rPrChange w:id="39" w:author="itecgo" w:date="2016-05-20T14:53:42Z">
            <w:rPr>
              <w:rFonts w:hint="eastAsia"/>
            </w:rPr>
          </w:rPrChange>
        </w:rPr>
        <w:t>发放宣传单。</w:t>
      </w:r>
    </w:p>
    <w:p>
      <w:pPr>
        <w:pStyle w:val="25"/>
        <w:numPr>
          <w:ilvl w:val="0"/>
          <w:numId w:val="6"/>
        </w:numPr>
        <w:rPr>
          <w:highlight w:val="yellow"/>
          <w:rPrChange w:id="40" w:author="itecgo" w:date="2016-05-20T14:53:42Z">
            <w:rPr/>
          </w:rPrChange>
        </w:rPr>
      </w:pPr>
      <w:r>
        <w:rPr>
          <w:rFonts w:hint="eastAsia"/>
          <w:highlight w:val="yellow"/>
          <w:rPrChange w:id="41" w:author="itecgo" w:date="2016-05-20T14:53:42Z">
            <w:rPr>
              <w:rFonts w:hint="eastAsia"/>
            </w:rPr>
          </w:rPrChange>
        </w:rPr>
        <w:t>设置消费者反馈系统，提高服务水平，切实做到顾客是上帝。</w:t>
      </w:r>
    </w:p>
    <w:p>
      <w:pPr>
        <w:pStyle w:val="25"/>
        <w:numPr>
          <w:ilvl w:val="0"/>
          <w:numId w:val="6"/>
        </w:numPr>
        <w:rPr>
          <w:highlight w:val="yellow"/>
          <w:rPrChange w:id="42" w:author="itecgo" w:date="2016-05-20T14:53:42Z">
            <w:rPr/>
          </w:rPrChange>
        </w:rPr>
      </w:pPr>
      <w:r>
        <w:rPr>
          <w:rFonts w:hint="eastAsia"/>
          <w:highlight w:val="yellow"/>
          <w:rPrChange w:id="43" w:author="itecgo" w:date="2016-05-20T14:53:42Z">
            <w:rPr>
              <w:rFonts w:hint="eastAsia"/>
            </w:rPr>
          </w:rPrChange>
        </w:rPr>
        <w:t>针对老顾客以及VIP用户定期给予馈赠，表达我们对其支持的感谢，同时推进顾客由新变老的转变。</w:t>
      </w:r>
    </w:p>
    <w:p>
      <w:pPr>
        <w:pStyle w:val="2"/>
      </w:pPr>
      <w:bookmarkStart w:id="20" w:name="_Toc451456000"/>
      <w:commentRangeStart w:id="2"/>
      <w:r>
        <w:rPr>
          <w:rFonts w:hint="eastAsia"/>
        </w:rPr>
        <w:t xml:space="preserve">6． </w:t>
      </w:r>
      <w:r>
        <w:t>投资</w:t>
      </w:r>
      <w:r>
        <w:rPr>
          <w:rFonts w:hint="eastAsia"/>
        </w:rPr>
        <w:t>预测</w:t>
      </w:r>
      <w:bookmarkEnd w:id="20"/>
      <w:commentRangeEnd w:id="2"/>
      <w:r>
        <w:commentReference w:id="2"/>
      </w:r>
      <w:r>
        <w:t xml:space="preserve"> </w:t>
      </w:r>
    </w:p>
    <w:p>
      <w:pPr>
        <w:pStyle w:val="19"/>
        <w:keepNext/>
        <w:keepLines/>
        <w:numPr>
          <w:ilvl w:val="0"/>
          <w:numId w:val="7"/>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21" w:name="_Toc451456001"/>
      <w:bookmarkEnd w:id="21"/>
      <w:bookmarkStart w:id="22" w:name="_Toc451455874"/>
      <w:bookmarkEnd w:id="22"/>
    </w:p>
    <w:p>
      <w:pPr>
        <w:pStyle w:val="19"/>
        <w:keepNext/>
        <w:keepLines/>
        <w:numPr>
          <w:ilvl w:val="0"/>
          <w:numId w:val="7"/>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23" w:name="_Toc451455875"/>
      <w:bookmarkEnd w:id="23"/>
      <w:bookmarkStart w:id="24" w:name="_Toc451456002"/>
      <w:bookmarkEnd w:id="24"/>
    </w:p>
    <w:p>
      <w:pPr>
        <w:pStyle w:val="19"/>
        <w:keepNext/>
        <w:keepLines/>
        <w:numPr>
          <w:ilvl w:val="0"/>
          <w:numId w:val="7"/>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25" w:name="_Toc451455876"/>
      <w:bookmarkEnd w:id="25"/>
      <w:bookmarkStart w:id="26" w:name="_Toc451456003"/>
      <w:bookmarkEnd w:id="26"/>
    </w:p>
    <w:p>
      <w:pPr>
        <w:pStyle w:val="19"/>
        <w:keepNext/>
        <w:keepLines/>
        <w:numPr>
          <w:ilvl w:val="0"/>
          <w:numId w:val="7"/>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27" w:name="_Toc451456004"/>
      <w:bookmarkEnd w:id="27"/>
      <w:bookmarkStart w:id="28" w:name="_Toc451455877"/>
      <w:bookmarkEnd w:id="28"/>
    </w:p>
    <w:p>
      <w:pPr>
        <w:pStyle w:val="19"/>
        <w:keepNext/>
        <w:keepLines/>
        <w:numPr>
          <w:ilvl w:val="0"/>
          <w:numId w:val="7"/>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29" w:name="_Toc451455878"/>
      <w:bookmarkEnd w:id="29"/>
      <w:bookmarkStart w:id="30" w:name="_Toc451456005"/>
      <w:bookmarkEnd w:id="30"/>
    </w:p>
    <w:p>
      <w:pPr>
        <w:pStyle w:val="19"/>
        <w:keepNext/>
        <w:keepLines/>
        <w:numPr>
          <w:ilvl w:val="0"/>
          <w:numId w:val="7"/>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31" w:name="_Toc451455879"/>
      <w:bookmarkEnd w:id="31"/>
      <w:bookmarkStart w:id="32" w:name="_Toc451456006"/>
      <w:bookmarkEnd w:id="32"/>
    </w:p>
    <w:p>
      <w:pPr>
        <w:pStyle w:val="3"/>
        <w:numPr>
          <w:ilvl w:val="1"/>
          <w:numId w:val="7"/>
        </w:numPr>
      </w:pPr>
      <w:bookmarkStart w:id="33" w:name="_Toc451456007"/>
      <w:r>
        <w:rPr>
          <w:rFonts w:hint="eastAsia"/>
        </w:rPr>
        <w:t>App的开发</w:t>
      </w:r>
      <w:bookmarkEnd w:id="33"/>
    </w:p>
    <w:p>
      <w:pPr>
        <w:pStyle w:val="25"/>
      </w:pPr>
      <w:r>
        <w:rPr>
          <w:rFonts w:hint="eastAsia"/>
        </w:rPr>
        <w:t>App的开发由团队中的技术人员负责，并邀请教授、博士指导完善，总计预期花费</w:t>
      </w:r>
      <w:r>
        <w:rPr>
          <w:rFonts w:hint="eastAsia"/>
          <w:highlight w:val="yellow"/>
          <w:rPrChange w:id="44" w:author="itecgo" w:date="2016-05-20T14:54:59Z">
            <w:rPr>
              <w:rFonts w:hint="eastAsia"/>
            </w:rPr>
          </w:rPrChange>
        </w:rPr>
        <w:t>15000元。</w:t>
      </w:r>
    </w:p>
    <w:p>
      <w:pPr>
        <w:pStyle w:val="3"/>
        <w:numPr>
          <w:ilvl w:val="1"/>
          <w:numId w:val="7"/>
        </w:numPr>
      </w:pPr>
      <w:bookmarkStart w:id="34" w:name="_Toc451456008"/>
      <w:r>
        <w:rPr>
          <w:rFonts w:hint="eastAsia"/>
        </w:rPr>
        <w:t>App的线上测试</w:t>
      </w:r>
      <w:bookmarkEnd w:id="34"/>
    </w:p>
    <w:p>
      <w:pPr>
        <w:pStyle w:val="25"/>
      </w:pPr>
      <w:r>
        <w:rPr>
          <w:rFonts w:hint="eastAsia"/>
        </w:rPr>
        <w:t>寻找专业的测试公司，对App 的安全性稳定性进行全面测试，保证产品安全可靠，并拿到产品合格证明。总花费预期在10000元。</w:t>
      </w:r>
    </w:p>
    <w:p>
      <w:pPr>
        <w:pStyle w:val="3"/>
        <w:numPr>
          <w:ilvl w:val="1"/>
          <w:numId w:val="7"/>
        </w:numPr>
      </w:pPr>
      <w:bookmarkStart w:id="35" w:name="_Toc451456009"/>
      <w:r>
        <w:rPr>
          <w:rFonts w:hint="eastAsia"/>
        </w:rPr>
        <w:t>产品宣传推广</w:t>
      </w:r>
      <w:bookmarkEnd w:id="35"/>
    </w:p>
    <w:p>
      <w:pPr>
        <w:pStyle w:val="25"/>
      </w:pPr>
      <w:r>
        <w:rPr>
          <w:rFonts w:hint="eastAsia"/>
        </w:rPr>
        <w:t>产品主要针对有车一族，故线下宣传部分大多在街道上，其余的宣传以线上宣传如微信、微博等方式进行，故此部分开销以季度记，预算初期每季宣传部分花销25000元，后期每月的宣传花费为总赢利的1%，可累积。</w:t>
      </w:r>
    </w:p>
    <w:p>
      <w:pPr>
        <w:pStyle w:val="3"/>
        <w:numPr>
          <w:ilvl w:val="1"/>
          <w:numId w:val="7"/>
        </w:numPr>
      </w:pPr>
      <w:bookmarkStart w:id="36" w:name="_Toc451456010"/>
      <w:r>
        <w:rPr>
          <w:rFonts w:hint="eastAsia"/>
        </w:rPr>
        <w:t>员工工资及福利</w:t>
      </w:r>
      <w:bookmarkEnd w:id="36"/>
    </w:p>
    <w:p>
      <w:pPr>
        <w:pStyle w:val="25"/>
      </w:pPr>
      <w:r>
        <w:rPr>
          <w:rFonts w:hint="eastAsia"/>
        </w:rPr>
        <w:t>员工的工资以月记，包括基本工资和提成，基本工资每人每月为1800元，提成为每月总利润的10%，发放给员工，增加员工积极性，将员工收入与企业收益联系在一起。</w:t>
      </w:r>
    </w:p>
    <w:p>
      <w:pPr>
        <w:pStyle w:val="3"/>
        <w:numPr>
          <w:ilvl w:val="1"/>
          <w:numId w:val="7"/>
        </w:numPr>
      </w:pPr>
      <w:bookmarkStart w:id="37" w:name="_Toc451456011"/>
      <w:r>
        <w:rPr>
          <w:rFonts w:hint="eastAsia"/>
        </w:rPr>
        <w:t>App维护所需费用</w:t>
      </w:r>
      <w:bookmarkEnd w:id="37"/>
    </w:p>
    <w:p>
      <w:pPr>
        <w:pStyle w:val="25"/>
      </w:pPr>
      <w:r>
        <w:rPr>
          <w:rFonts w:hint="eastAsia"/>
        </w:rPr>
        <w:t>公司全部流动资金的80%作为维护资金，此部分资金全部用于App的维护和新功能的开发，保证App的运行。</w:t>
      </w:r>
    </w:p>
    <w:p>
      <w:pPr>
        <w:pStyle w:val="3"/>
        <w:numPr>
          <w:ilvl w:val="1"/>
          <w:numId w:val="7"/>
        </w:numPr>
      </w:pPr>
      <w:bookmarkStart w:id="38" w:name="_Toc451456012"/>
      <w:r>
        <w:rPr>
          <w:rFonts w:hint="eastAsia"/>
        </w:rPr>
        <w:t>公众平台及收费平台等的获取</w:t>
      </w:r>
      <w:bookmarkEnd w:id="38"/>
    </w:p>
    <w:p>
      <w:pPr>
        <w:pStyle w:val="25"/>
      </w:pPr>
      <w:r>
        <w:rPr>
          <w:rFonts w:hint="eastAsia"/>
        </w:rPr>
        <w:t>随着软件的推广，必然需要与各大公众服务平台接轨，如进入应用商店，获得微信支付、支付宝等公众支付平台的支持等，这部分的花销初期为5000，后期每年拿出总收入的5%作为拓展基金。</w:t>
      </w:r>
    </w:p>
    <w:p>
      <w:pPr>
        <w:pStyle w:val="2"/>
      </w:pPr>
      <w:bookmarkStart w:id="39" w:name="_Toc451456013"/>
      <w:r>
        <w:rPr>
          <w:rFonts w:hint="eastAsia"/>
        </w:rPr>
        <w:t xml:space="preserve">7． </w:t>
      </w:r>
      <w:r>
        <w:t>财务分析</w:t>
      </w:r>
      <w:bookmarkEnd w:id="39"/>
      <w:r>
        <w:t xml:space="preserve"> </w:t>
      </w:r>
    </w:p>
    <w:p>
      <w:pPr>
        <w:pStyle w:val="19"/>
        <w:keepNext/>
        <w:keepLines/>
        <w:numPr>
          <w:ilvl w:val="0"/>
          <w:numId w:val="7"/>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40" w:name="_Toc451456014"/>
      <w:bookmarkEnd w:id="40"/>
      <w:bookmarkStart w:id="41" w:name="_Toc451455887"/>
      <w:bookmarkEnd w:id="41"/>
    </w:p>
    <w:p>
      <w:pPr>
        <w:pStyle w:val="3"/>
        <w:numPr>
          <w:ilvl w:val="1"/>
          <w:numId w:val="7"/>
        </w:numPr>
      </w:pPr>
      <w:bookmarkStart w:id="42" w:name="_Toc451456015"/>
      <w:r>
        <w:rPr>
          <w:rFonts w:hint="eastAsia"/>
        </w:rPr>
        <w:t>盈利模式</w:t>
      </w:r>
      <w:bookmarkEnd w:id="42"/>
    </w:p>
    <w:p>
      <w:pPr>
        <w:pStyle w:val="25"/>
        <w:numPr>
          <w:ilvl w:val="0"/>
          <w:numId w:val="8"/>
        </w:numPr>
      </w:pPr>
      <w:r>
        <w:rPr>
          <w:rFonts w:hint="eastAsia"/>
        </w:rPr>
        <w:t>会员模式</w:t>
      </w:r>
    </w:p>
    <w:p>
      <w:pPr>
        <w:pStyle w:val="25"/>
      </w:pPr>
      <w:r>
        <w:rPr>
          <w:rFonts w:hint="eastAsia"/>
        </w:rPr>
        <w:t>用户分为普通用户和VIP两种，普通用户免费</w:t>
      </w:r>
      <w:r>
        <w:rPr>
          <w:rFonts w:hint="eastAsia"/>
          <w:highlight w:val="yellow"/>
          <w:rPrChange w:id="45" w:author="itecgo" w:date="2016-05-20T14:59:27Z">
            <w:rPr>
              <w:rFonts w:hint="eastAsia"/>
            </w:rPr>
          </w:rPrChange>
        </w:rPr>
        <w:t>试用</w:t>
      </w:r>
      <w:r>
        <w:rPr>
          <w:rFonts w:hint="eastAsia"/>
        </w:rPr>
        <w:t>好停APP，VIP用户需收取一部分费用，但是VIP用户有优先获得最好的停车资源、</w:t>
      </w:r>
      <w:r>
        <w:rPr>
          <w:rFonts w:hint="eastAsia"/>
          <w:highlight w:val="yellow"/>
          <w:rPrChange w:id="46" w:author="itecgo" w:date="2016-05-20T15:00:19Z">
            <w:rPr>
              <w:rFonts w:hint="eastAsia"/>
            </w:rPr>
          </w:rPrChange>
        </w:rPr>
        <w:t>免费预约车位</w:t>
      </w:r>
      <w:r>
        <w:rPr>
          <w:rFonts w:hint="eastAsia"/>
        </w:rPr>
        <w:t>和停车预留时间延长等特殊权限。</w:t>
      </w:r>
    </w:p>
    <w:p>
      <w:pPr>
        <w:pStyle w:val="25"/>
        <w:numPr>
          <w:ilvl w:val="0"/>
          <w:numId w:val="8"/>
        </w:numPr>
      </w:pPr>
      <w:r>
        <w:rPr>
          <w:rFonts w:hint="eastAsia"/>
        </w:rPr>
        <w:t>收费模式</w:t>
      </w:r>
    </w:p>
    <w:p>
      <w:pPr>
        <w:pStyle w:val="25"/>
        <w:rPr>
          <w:highlight w:val="yellow"/>
          <w:rPrChange w:id="47" w:author="itecgo" w:date="2016-05-20T15:01:10Z">
            <w:rPr/>
          </w:rPrChange>
        </w:rPr>
      </w:pPr>
      <w:r>
        <w:rPr>
          <w:rFonts w:hint="eastAsia"/>
          <w:highlight w:val="yellow"/>
          <w:rPrChange w:id="48" w:author="itecgo" w:date="2016-05-20T15:01:10Z">
            <w:rPr>
              <w:rFonts w:hint="eastAsia"/>
            </w:rPr>
          </w:rPrChange>
        </w:rPr>
        <w:t>用户每完成一单停车都会扣取1元。</w:t>
      </w:r>
    </w:p>
    <w:p>
      <w:pPr>
        <w:pStyle w:val="25"/>
        <w:numPr>
          <w:ilvl w:val="0"/>
          <w:numId w:val="8"/>
        </w:numPr>
      </w:pPr>
      <w:r>
        <w:rPr>
          <w:rFonts w:hint="eastAsia"/>
        </w:rPr>
        <w:t>广告模式</w:t>
      </w:r>
    </w:p>
    <w:p>
      <w:pPr>
        <w:pStyle w:val="25"/>
      </w:pPr>
      <w:r>
        <w:rPr>
          <w:rFonts w:hint="eastAsia"/>
        </w:rPr>
        <w:t>好停APP首页除搜索框及功能选项外，设置广告位置，向商家进行广告位招商，商家通过缴纳广告费获得广告推送的权力。团队通过广告费获得赢利。</w:t>
      </w:r>
    </w:p>
    <w:p>
      <w:pPr>
        <w:pStyle w:val="25"/>
        <w:numPr>
          <w:ilvl w:val="0"/>
          <w:numId w:val="8"/>
        </w:numPr>
      </w:pPr>
      <w:r>
        <w:rPr>
          <w:rFonts w:hint="eastAsia"/>
        </w:rPr>
        <w:t>持续推出更新附属功能模式</w:t>
      </w:r>
    </w:p>
    <w:p>
      <w:pPr>
        <w:pStyle w:val="25"/>
      </w:pPr>
      <w:r>
        <w:rPr>
          <w:rFonts w:hint="eastAsia"/>
        </w:rPr>
        <w:t>这里指的是除了主程序之外，持续推出可以额外付费下载的附属功能象是游戏的新场景或是拍照软件的新滤镜效果等，让收入可以持续增长。同样的也可以让主程序的费用是$0（搭配广告模式），或是运用收入组合模式的心理效果。</w:t>
      </w:r>
    </w:p>
    <w:p>
      <w:pPr>
        <w:pStyle w:val="25"/>
        <w:numPr>
          <w:ilvl w:val="0"/>
          <w:numId w:val="8"/>
        </w:numPr>
      </w:pPr>
      <w:r>
        <w:rPr>
          <w:rFonts w:hint="eastAsia"/>
        </w:rPr>
        <w:t>线上推广线下经营附属产品模式</w:t>
      </w:r>
    </w:p>
    <w:p>
      <w:pPr>
        <w:pStyle w:val="25"/>
      </w:pPr>
      <w:r>
        <w:rPr>
          <w:rFonts w:hint="eastAsia"/>
        </w:rPr>
        <w:t>考虑到长期发展的需要，仅通过App来获得收入毕竟有限，软件仅针对有车一族，市场有限。可以在App中搭载由团队设计的原创卡通形象，当软件使用率及使用频率升高，该卡通形象逐渐深入人心，可作为软件的形象代表或交通运输的形象代表。可以通过授权生产以该形象为原型的公仔、T恤等周边产品获得收入。</w:t>
      </w:r>
    </w:p>
    <w:p>
      <w:pPr>
        <w:pStyle w:val="19"/>
        <w:keepNext/>
        <w:keepLines/>
        <w:numPr>
          <w:ilvl w:val="0"/>
          <w:numId w:val="9"/>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43" w:name="_Toc451456016"/>
      <w:bookmarkEnd w:id="43"/>
      <w:bookmarkStart w:id="44" w:name="_Toc451455889"/>
      <w:bookmarkEnd w:id="44"/>
    </w:p>
    <w:p>
      <w:pPr>
        <w:pStyle w:val="19"/>
        <w:keepNext/>
        <w:keepLines/>
        <w:numPr>
          <w:ilvl w:val="0"/>
          <w:numId w:val="9"/>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45" w:name="_Toc451456017"/>
      <w:bookmarkEnd w:id="45"/>
      <w:bookmarkStart w:id="46" w:name="_Toc451455890"/>
      <w:bookmarkEnd w:id="46"/>
    </w:p>
    <w:p>
      <w:pPr>
        <w:pStyle w:val="19"/>
        <w:keepNext/>
        <w:keepLines/>
        <w:numPr>
          <w:ilvl w:val="0"/>
          <w:numId w:val="9"/>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47" w:name="_Toc451456018"/>
      <w:bookmarkEnd w:id="47"/>
      <w:bookmarkStart w:id="48" w:name="_Toc451455891"/>
      <w:bookmarkEnd w:id="48"/>
    </w:p>
    <w:p>
      <w:pPr>
        <w:pStyle w:val="19"/>
        <w:keepNext/>
        <w:keepLines/>
        <w:numPr>
          <w:ilvl w:val="0"/>
          <w:numId w:val="9"/>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49" w:name="_Toc451455892"/>
      <w:bookmarkEnd w:id="49"/>
      <w:bookmarkStart w:id="50" w:name="_Toc451456019"/>
      <w:bookmarkEnd w:id="50"/>
    </w:p>
    <w:p>
      <w:pPr>
        <w:pStyle w:val="19"/>
        <w:keepNext/>
        <w:keepLines/>
        <w:numPr>
          <w:ilvl w:val="0"/>
          <w:numId w:val="9"/>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51" w:name="_Toc451455893"/>
      <w:bookmarkEnd w:id="51"/>
      <w:bookmarkStart w:id="52" w:name="_Toc451456020"/>
      <w:bookmarkEnd w:id="52"/>
    </w:p>
    <w:p>
      <w:pPr>
        <w:pStyle w:val="19"/>
        <w:keepNext/>
        <w:keepLines/>
        <w:numPr>
          <w:ilvl w:val="0"/>
          <w:numId w:val="9"/>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53" w:name="_Toc451455894"/>
      <w:bookmarkEnd w:id="53"/>
      <w:bookmarkStart w:id="54" w:name="_Toc451456021"/>
      <w:bookmarkEnd w:id="54"/>
    </w:p>
    <w:p>
      <w:pPr>
        <w:pStyle w:val="19"/>
        <w:keepNext/>
        <w:keepLines/>
        <w:numPr>
          <w:ilvl w:val="0"/>
          <w:numId w:val="9"/>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55" w:name="_Toc451455895"/>
      <w:bookmarkEnd w:id="55"/>
      <w:bookmarkStart w:id="56" w:name="_Toc451456022"/>
      <w:bookmarkEnd w:id="56"/>
    </w:p>
    <w:p>
      <w:pPr>
        <w:pStyle w:val="19"/>
        <w:keepNext/>
        <w:keepLines/>
        <w:numPr>
          <w:ilvl w:val="1"/>
          <w:numId w:val="9"/>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57" w:name="_Toc451455896"/>
      <w:bookmarkEnd w:id="57"/>
      <w:bookmarkStart w:id="58" w:name="_Toc451456023"/>
      <w:bookmarkEnd w:id="58"/>
    </w:p>
    <w:p>
      <w:pPr>
        <w:pStyle w:val="3"/>
        <w:numPr>
          <w:ilvl w:val="1"/>
          <w:numId w:val="9"/>
        </w:numPr>
      </w:pPr>
      <w:bookmarkStart w:id="59" w:name="_Toc451456024"/>
      <w:r>
        <w:t>筹资分析</w:t>
      </w:r>
      <w:bookmarkEnd w:id="59"/>
    </w:p>
    <w:p>
      <w:pPr>
        <w:pStyle w:val="25"/>
      </w:pPr>
      <w:r>
        <w:rPr>
          <w:rFonts w:hint="eastAsia"/>
        </w:rPr>
        <w:t>资金前期来源为创办人投资及学校资助，用于软件开发和检验，并在北京市朝阳区试运行，用于完善软件。当产品已成熟稳定，各项运行体制检测完毕，引入风险投资和银行贷款，增加宣传力度，使软件使用者的规模扩大，抢占市场。</w:t>
      </w:r>
    </w:p>
    <w:p>
      <w:pPr>
        <w:pStyle w:val="25"/>
        <w:numPr>
          <w:ilvl w:val="0"/>
          <w:numId w:val="10"/>
        </w:numPr>
        <w:rPr>
          <w:highlight w:val="yellow"/>
          <w:rPrChange w:id="49" w:author="itecgo" w:date="2016-05-20T15:03:35Z">
            <w:rPr/>
          </w:rPrChange>
        </w:rPr>
      </w:pPr>
      <w:r>
        <w:rPr>
          <w:rFonts w:hint="eastAsia"/>
          <w:highlight w:val="yellow"/>
          <w:rPrChange w:id="50" w:author="itecgo" w:date="2016-05-20T15:03:35Z">
            <w:rPr>
              <w:rFonts w:hint="eastAsia"/>
            </w:rPr>
          </w:rPrChange>
        </w:rPr>
        <w:t>创办人集资：每人出资5000元，启动基金将为5000*4=20000元。</w:t>
      </w:r>
    </w:p>
    <w:p>
      <w:pPr>
        <w:pStyle w:val="25"/>
        <w:numPr>
          <w:ilvl w:val="0"/>
          <w:numId w:val="10"/>
        </w:numPr>
      </w:pPr>
      <w:r>
        <w:rPr>
          <w:rFonts w:hint="eastAsia"/>
        </w:rPr>
        <w:t>学校资助：该项目得到校方的鼓励和肯定，预期得到学校支持，获得10000元的资助。</w:t>
      </w:r>
    </w:p>
    <w:p>
      <w:pPr>
        <w:pStyle w:val="25"/>
        <w:numPr>
          <w:ilvl w:val="0"/>
          <w:numId w:val="10"/>
        </w:numPr>
      </w:pPr>
      <w:r>
        <w:rPr>
          <w:rFonts w:hint="eastAsia"/>
        </w:rPr>
        <w:t>风险投资和银行贷款均为获得资金的方式，但是此部分资金具有不确定性，如果获得将用于产品新功能开发和宣传推广。</w:t>
      </w:r>
    </w:p>
    <w:p>
      <w:pPr>
        <w:pStyle w:val="3"/>
        <w:numPr>
          <w:ilvl w:val="1"/>
          <w:numId w:val="9"/>
        </w:numPr>
      </w:pPr>
      <w:bookmarkStart w:id="60" w:name="_Toc451456025"/>
      <w:r>
        <w:rPr>
          <w:rFonts w:hint="eastAsia"/>
        </w:rPr>
        <w:t>成本规划</w:t>
      </w:r>
      <w:bookmarkEnd w:id="60"/>
    </w:p>
    <w:p>
      <w:pPr>
        <w:pStyle w:val="25"/>
        <w:rPr>
          <w:highlight w:val="yellow"/>
          <w:rPrChange w:id="51" w:author="itecgo" w:date="2016-05-20T15:05:28Z">
            <w:rPr/>
          </w:rPrChange>
        </w:rPr>
      </w:pPr>
      <w:r>
        <w:rPr>
          <w:highlight w:val="yellow"/>
          <w:rPrChange w:id="52" w:author="itecgo" w:date="2016-05-20T15:05:28Z">
            <w:rPr/>
          </w:rPrChange>
        </w:rPr>
        <w:t>根据投资预测</w:t>
      </w:r>
      <w:r>
        <w:rPr>
          <w:rFonts w:hint="eastAsia"/>
          <w:highlight w:val="yellow"/>
          <w:rPrChange w:id="53" w:author="itecgo" w:date="2016-05-20T15:05:28Z">
            <w:rPr>
              <w:rFonts w:hint="eastAsia"/>
            </w:rPr>
          </w:rPrChange>
        </w:rPr>
        <w:t>，</w:t>
      </w:r>
      <w:r>
        <w:rPr>
          <w:highlight w:val="yellow"/>
          <w:rPrChange w:id="54" w:author="itecgo" w:date="2016-05-20T15:05:28Z">
            <w:rPr/>
          </w:rPrChange>
        </w:rPr>
        <w:t>成本大概为</w:t>
      </w:r>
      <w:r>
        <w:rPr>
          <w:rFonts w:hint="eastAsia"/>
          <w:highlight w:val="yellow"/>
          <w:rPrChange w:id="55" w:author="itecgo" w:date="2016-05-20T15:05:28Z">
            <w:rPr>
              <w:rFonts w:hint="eastAsia"/>
            </w:rPr>
          </w:rPrChange>
        </w:rPr>
        <w:t>65000元人民币。</w:t>
      </w:r>
    </w:p>
    <w:p>
      <w:pPr>
        <w:pStyle w:val="3"/>
        <w:numPr>
          <w:ilvl w:val="1"/>
          <w:numId w:val="9"/>
        </w:numPr>
      </w:pPr>
      <w:bookmarkStart w:id="61" w:name="_Toc451456026"/>
      <w:r>
        <w:rPr>
          <w:rFonts w:hint="eastAsia"/>
        </w:rPr>
        <w:t>收入预期</w:t>
      </w:r>
      <w:bookmarkEnd w:id="61"/>
    </w:p>
    <w:p>
      <w:pPr>
        <w:pStyle w:val="25"/>
      </w:pPr>
      <w:r>
        <w:rPr>
          <w:rFonts w:hint="eastAsia"/>
          <w:highlight w:val="yellow"/>
          <w:rPrChange w:id="56" w:author="itecgo" w:date="2016-05-20T15:08:52Z">
            <w:rPr>
              <w:rFonts w:hint="eastAsia"/>
            </w:rPr>
          </w:rPrChange>
        </w:rPr>
        <w:t>好停APP试运营初期，经调研，就北京市朝阳区而言，有1000余家停车场，假设愿意合作的停车场有800家，则每日大概能产生1000单订单，则每天收入1000元。后期在全国范围内运营，预计每天收入20</w:t>
      </w:r>
      <w:r>
        <w:rPr>
          <w:rFonts w:hint="eastAsia"/>
          <w:highlight w:val="yellow"/>
          <w:rPrChange w:id="57" w:author="itecgo" w:date="2016-05-20T15:07:27Z">
            <w:rPr>
              <w:rFonts w:hint="eastAsia"/>
            </w:rPr>
          </w:rPrChange>
        </w:rPr>
        <w:t>w</w:t>
      </w:r>
      <w:r>
        <w:rPr>
          <w:rFonts w:hint="eastAsia"/>
          <w:highlight w:val="yellow"/>
          <w:rPrChange w:id="58" w:author="itecgo" w:date="2016-05-20T15:08:52Z">
            <w:rPr>
              <w:rFonts w:hint="eastAsia"/>
            </w:rPr>
          </w:rPrChange>
        </w:rPr>
        <w:t>元。</w:t>
      </w:r>
    </w:p>
    <w:p>
      <w:pPr>
        <w:pStyle w:val="25"/>
      </w:pPr>
      <w:r>
        <w:rPr>
          <w:rFonts w:hint="eastAsia"/>
        </w:rPr>
        <w:t>产品推广初期，为获得市场，会员会费定价较低，为10元每月，随着产品的市场占有率增大，可增加新的功能增加收费。</w:t>
      </w:r>
    </w:p>
    <w:p>
      <w:pPr>
        <w:pStyle w:val="25"/>
      </w:pPr>
      <w:r>
        <w:rPr>
          <w:rFonts w:hint="eastAsia"/>
        </w:rPr>
        <w:t>每天允许20个店家做广告，广告循环播出，每天的广告费为20元，每月以三十天计，每月可获得20*20*30=12000元的固定收入。</w:t>
      </w:r>
    </w:p>
    <w:p>
      <w:pPr>
        <w:pStyle w:val="25"/>
      </w:pPr>
      <w:r>
        <w:rPr>
          <w:rFonts w:hint="eastAsia"/>
        </w:rPr>
        <w:t>新功能收费根据产品的类型及效果，及开发该功能的成本费用进行定价，当使用者数量形成规模时，此部分的收入会相当可观。预期每季度</w:t>
      </w:r>
      <w:r>
        <w:rPr>
          <w:rFonts w:hint="eastAsia"/>
          <w:highlight w:val="yellow"/>
          <w:rPrChange w:id="59" w:author="itecgo" w:date="2016-05-20T15:10:04Z">
            <w:rPr>
              <w:rFonts w:hint="eastAsia"/>
            </w:rPr>
          </w:rPrChange>
        </w:rPr>
        <w:t>退出</w:t>
      </w:r>
      <w:r>
        <w:rPr>
          <w:rFonts w:hint="eastAsia"/>
        </w:rPr>
        <w:t>一款新功能，</w:t>
      </w:r>
      <w:r>
        <w:rPr>
          <w:rFonts w:hint="eastAsia"/>
          <w:highlight w:val="yellow"/>
          <w:rPrChange w:id="60" w:author="itecgo" w:date="2016-05-20T15:10:12Z">
            <w:rPr>
              <w:rFonts w:hint="eastAsia"/>
            </w:rPr>
          </w:rPrChange>
        </w:rPr>
        <w:t>收费为1元</w:t>
      </w:r>
      <w:r>
        <w:rPr>
          <w:rFonts w:hint="eastAsia"/>
        </w:rPr>
        <w:t>，假设有1%的用户选择安装此功能，则月收入可增加16万元。</w:t>
      </w:r>
    </w:p>
    <w:p>
      <w:pPr>
        <w:pStyle w:val="25"/>
      </w:pPr>
      <w:r>
        <w:rPr>
          <w:rFonts w:hint="eastAsia"/>
        </w:rPr>
        <w:t>线下产品推广部分的收入根据推广效果及产品类型而定，目前未可知。</w:t>
      </w:r>
    </w:p>
    <w:p>
      <w:pPr>
        <w:pStyle w:val="2"/>
      </w:pPr>
      <w:bookmarkStart w:id="62" w:name="_Toc451456027"/>
      <w:r>
        <w:rPr>
          <w:rFonts w:hint="eastAsia"/>
        </w:rPr>
        <w:t xml:space="preserve">8． </w:t>
      </w:r>
      <w:r>
        <w:t>管理体系</w:t>
      </w:r>
      <w:bookmarkEnd w:id="62"/>
    </w:p>
    <w:p>
      <w:pPr>
        <w:pStyle w:val="19"/>
        <w:keepNext/>
        <w:keepLines/>
        <w:numPr>
          <w:ilvl w:val="0"/>
          <w:numId w:val="11"/>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63" w:name="_Toc451456028"/>
      <w:bookmarkEnd w:id="63"/>
      <w:bookmarkStart w:id="64" w:name="_Toc451455901"/>
      <w:bookmarkEnd w:id="64"/>
    </w:p>
    <w:p>
      <w:pPr>
        <w:pStyle w:val="19"/>
        <w:keepNext/>
        <w:keepLines/>
        <w:numPr>
          <w:ilvl w:val="0"/>
          <w:numId w:val="11"/>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65" w:name="_Toc451455902"/>
      <w:bookmarkEnd w:id="65"/>
      <w:bookmarkStart w:id="66" w:name="_Toc451456029"/>
      <w:bookmarkEnd w:id="66"/>
    </w:p>
    <w:p>
      <w:pPr>
        <w:pStyle w:val="19"/>
        <w:keepNext/>
        <w:keepLines/>
        <w:numPr>
          <w:ilvl w:val="0"/>
          <w:numId w:val="11"/>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67" w:name="_Toc451455903"/>
      <w:bookmarkEnd w:id="67"/>
      <w:bookmarkStart w:id="68" w:name="_Toc451456030"/>
      <w:bookmarkEnd w:id="68"/>
    </w:p>
    <w:p>
      <w:pPr>
        <w:pStyle w:val="19"/>
        <w:keepNext/>
        <w:keepLines/>
        <w:numPr>
          <w:ilvl w:val="0"/>
          <w:numId w:val="11"/>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69" w:name="_Toc451455904"/>
      <w:bookmarkEnd w:id="69"/>
      <w:bookmarkStart w:id="70" w:name="_Toc451456031"/>
      <w:bookmarkEnd w:id="70"/>
    </w:p>
    <w:p>
      <w:pPr>
        <w:pStyle w:val="19"/>
        <w:keepNext/>
        <w:keepLines/>
        <w:numPr>
          <w:ilvl w:val="0"/>
          <w:numId w:val="11"/>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71" w:name="_Toc451455905"/>
      <w:bookmarkEnd w:id="71"/>
      <w:bookmarkStart w:id="72" w:name="_Toc451456032"/>
      <w:bookmarkEnd w:id="72"/>
    </w:p>
    <w:p>
      <w:pPr>
        <w:pStyle w:val="19"/>
        <w:keepNext/>
        <w:keepLines/>
        <w:numPr>
          <w:ilvl w:val="0"/>
          <w:numId w:val="11"/>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73" w:name="_Toc451455906"/>
      <w:bookmarkEnd w:id="73"/>
      <w:bookmarkStart w:id="74" w:name="_Toc451456033"/>
      <w:bookmarkEnd w:id="74"/>
    </w:p>
    <w:p>
      <w:pPr>
        <w:pStyle w:val="19"/>
        <w:keepNext/>
        <w:keepLines/>
        <w:numPr>
          <w:ilvl w:val="0"/>
          <w:numId w:val="11"/>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75" w:name="_Toc451455907"/>
      <w:bookmarkEnd w:id="75"/>
      <w:bookmarkStart w:id="76" w:name="_Toc451456034"/>
      <w:bookmarkEnd w:id="76"/>
    </w:p>
    <w:p>
      <w:pPr>
        <w:pStyle w:val="19"/>
        <w:keepNext/>
        <w:keepLines/>
        <w:numPr>
          <w:ilvl w:val="0"/>
          <w:numId w:val="11"/>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77" w:name="_Toc451455908"/>
      <w:bookmarkEnd w:id="77"/>
      <w:bookmarkStart w:id="78" w:name="_Toc451456035"/>
      <w:bookmarkEnd w:id="78"/>
    </w:p>
    <w:p>
      <w:pPr>
        <w:pStyle w:val="3"/>
        <w:numPr>
          <w:ilvl w:val="1"/>
          <w:numId w:val="11"/>
        </w:numPr>
      </w:pPr>
      <w:bookmarkStart w:id="79" w:name="_Toc451456036"/>
      <w:r>
        <w:t>组织机构</w:t>
      </w:r>
      <w:bookmarkEnd w:id="79"/>
    </w:p>
    <w:p>
      <w:pPr>
        <w:pStyle w:val="25"/>
        <w:rPr>
          <w:highlight w:val="yellow"/>
          <w:rPrChange w:id="61" w:author="itecgo" w:date="2016-05-20T15:11:15Z">
            <w:rPr/>
          </w:rPrChange>
        </w:rPr>
      </w:pPr>
      <w:r>
        <w:rPr>
          <w:rFonts w:hint="eastAsia"/>
          <w:highlight w:val="yellow"/>
          <w:rPrChange w:id="62" w:author="itecgo" w:date="2016-05-20T15:11:15Z">
            <w:rPr>
              <w:rFonts w:hint="eastAsia"/>
            </w:rPr>
          </w:rPrChange>
        </w:rPr>
        <w:t>总经理（副经理）</w:t>
      </w:r>
    </w:p>
    <w:p>
      <w:pPr>
        <w:pStyle w:val="25"/>
        <w:rPr>
          <w:highlight w:val="yellow"/>
          <w:rPrChange w:id="63" w:author="itecgo" w:date="2016-05-20T15:11:15Z">
            <w:rPr/>
          </w:rPrChange>
        </w:rPr>
      </w:pPr>
      <w:r>
        <w:rPr>
          <w:rFonts w:hint="eastAsia"/>
          <w:highlight w:val="yellow"/>
          <w:rPrChange w:id="64" w:author="itecgo" w:date="2016-05-20T15:11:15Z">
            <w:rPr>
              <w:rFonts w:hint="eastAsia"/>
            </w:rPr>
          </w:rPrChange>
        </w:rPr>
        <w:t>研发中心</w:t>
      </w:r>
    </w:p>
    <w:p>
      <w:pPr>
        <w:pStyle w:val="25"/>
        <w:rPr>
          <w:highlight w:val="yellow"/>
          <w:rPrChange w:id="65" w:author="itecgo" w:date="2016-05-20T15:11:15Z">
            <w:rPr/>
          </w:rPrChange>
        </w:rPr>
      </w:pPr>
      <w:r>
        <w:rPr>
          <w:rFonts w:hint="eastAsia"/>
          <w:highlight w:val="yellow"/>
          <w:rPrChange w:id="66" w:author="itecgo" w:date="2016-05-20T15:11:15Z">
            <w:rPr>
              <w:rFonts w:hint="eastAsia"/>
            </w:rPr>
          </w:rPrChange>
        </w:rPr>
        <w:t>数据中心</w:t>
      </w:r>
    </w:p>
    <w:p>
      <w:pPr>
        <w:pStyle w:val="25"/>
        <w:rPr>
          <w:highlight w:val="yellow"/>
          <w:rPrChange w:id="67" w:author="itecgo" w:date="2016-05-20T15:11:15Z">
            <w:rPr/>
          </w:rPrChange>
        </w:rPr>
      </w:pPr>
      <w:r>
        <w:rPr>
          <w:rFonts w:hint="eastAsia"/>
          <w:highlight w:val="yellow"/>
          <w:rPrChange w:id="68" w:author="itecgo" w:date="2016-05-20T15:11:15Z">
            <w:rPr>
              <w:rFonts w:hint="eastAsia"/>
            </w:rPr>
          </w:rPrChange>
        </w:rPr>
        <w:t>营销策划部</w:t>
      </w:r>
    </w:p>
    <w:p>
      <w:pPr>
        <w:pStyle w:val="25"/>
        <w:rPr>
          <w:highlight w:val="yellow"/>
          <w:rPrChange w:id="69" w:author="itecgo" w:date="2016-05-20T15:11:15Z">
            <w:rPr/>
          </w:rPrChange>
        </w:rPr>
      </w:pPr>
      <w:r>
        <w:rPr>
          <w:rFonts w:hint="eastAsia"/>
          <w:highlight w:val="yellow"/>
          <w:rPrChange w:id="70" w:author="itecgo" w:date="2016-05-20T15:11:15Z">
            <w:rPr>
              <w:rFonts w:hint="eastAsia"/>
            </w:rPr>
          </w:rPrChange>
        </w:rPr>
        <w:t xml:space="preserve">财务部 </w:t>
      </w:r>
    </w:p>
    <w:p>
      <w:pPr>
        <w:pStyle w:val="3"/>
        <w:numPr>
          <w:ilvl w:val="1"/>
          <w:numId w:val="11"/>
        </w:numPr>
      </w:pPr>
      <w:bookmarkStart w:id="80" w:name="_Toc451456037"/>
      <w:r>
        <w:rPr>
          <w:rFonts w:hint="eastAsia"/>
        </w:rPr>
        <w:t>部门责任</w:t>
      </w:r>
      <w:bookmarkEnd w:id="80"/>
    </w:p>
    <w:p>
      <w:pPr>
        <w:pStyle w:val="25"/>
        <w:rPr>
          <w:highlight w:val="yellow"/>
          <w:rPrChange w:id="71" w:author="itecgo" w:date="2016-05-20T15:11:40Z">
            <w:rPr/>
          </w:rPrChange>
        </w:rPr>
      </w:pPr>
      <w:r>
        <w:rPr>
          <w:rFonts w:hint="eastAsia"/>
          <w:highlight w:val="yellow"/>
          <w:rPrChange w:id="72" w:author="itecgo" w:date="2016-05-20T15:11:40Z">
            <w:rPr>
              <w:rFonts w:hint="eastAsia"/>
            </w:rPr>
          </w:rPrChange>
        </w:rPr>
        <w:t>总经理：职责对董事会负全责，且负起本机构内外一切任务，在人手方面，起督导，培训管理之责能力要求了解社会趋势，市场情况，有良好的协调能力，能够准确预测市场方向，并具备本科以上学位，相关工作经验和良好的职业道德。熟悉好停系统的操作和运用。 </w:t>
      </w:r>
    </w:p>
    <w:p>
      <w:pPr>
        <w:pStyle w:val="25"/>
        <w:rPr>
          <w:highlight w:val="yellow"/>
          <w:rPrChange w:id="73" w:author="itecgo" w:date="2016-05-20T15:11:40Z">
            <w:rPr/>
          </w:rPrChange>
        </w:rPr>
      </w:pPr>
      <w:r>
        <w:rPr>
          <w:rFonts w:hint="eastAsia"/>
          <w:highlight w:val="yellow"/>
          <w:rPrChange w:id="74" w:author="itecgo" w:date="2016-05-20T15:11:40Z">
            <w:rPr>
              <w:rFonts w:hint="eastAsia"/>
            </w:rPr>
          </w:rPrChange>
        </w:rPr>
        <w:t>副经理：职责在第一阶段对总经理的辅助，特别是对店铺的日常监督。 </w:t>
      </w:r>
    </w:p>
    <w:p>
      <w:pPr>
        <w:pStyle w:val="25"/>
        <w:rPr>
          <w:highlight w:val="yellow"/>
          <w:rPrChange w:id="75" w:author="itecgo" w:date="2016-05-20T15:11:40Z">
            <w:rPr/>
          </w:rPrChange>
        </w:rPr>
      </w:pPr>
      <w:r>
        <w:rPr>
          <w:rFonts w:hint="eastAsia"/>
          <w:highlight w:val="yellow"/>
          <w:rPrChange w:id="76" w:author="itecgo" w:date="2016-05-20T15:11:40Z">
            <w:rPr>
              <w:rFonts w:hint="eastAsia"/>
            </w:rPr>
          </w:rPrChange>
        </w:rPr>
        <w:t>研发中心：完成好停APP技术层面的开发，纠错和功能测试。</w:t>
      </w:r>
    </w:p>
    <w:p>
      <w:pPr>
        <w:pStyle w:val="25"/>
        <w:rPr>
          <w:highlight w:val="yellow"/>
          <w:rPrChange w:id="77" w:author="itecgo" w:date="2016-05-20T15:11:40Z">
            <w:rPr/>
          </w:rPrChange>
        </w:rPr>
      </w:pPr>
      <w:r>
        <w:rPr>
          <w:rFonts w:hint="eastAsia"/>
          <w:highlight w:val="yellow"/>
          <w:rPrChange w:id="78" w:author="itecgo" w:date="2016-05-20T15:11:40Z">
            <w:rPr>
              <w:rFonts w:hint="eastAsia"/>
            </w:rPr>
          </w:rPrChange>
        </w:rPr>
        <w:t>数据中心：调查好停APP所运营城市的停车场数量信息、车位信息，并与各停车场负责人做好项目沟通方案。维护好停后台数据库，对信息随时更新和维护。</w:t>
      </w:r>
    </w:p>
    <w:p>
      <w:pPr>
        <w:pStyle w:val="25"/>
        <w:rPr>
          <w:highlight w:val="yellow"/>
          <w:rPrChange w:id="79" w:author="itecgo" w:date="2016-05-20T15:11:40Z">
            <w:rPr/>
          </w:rPrChange>
        </w:rPr>
      </w:pPr>
      <w:r>
        <w:rPr>
          <w:rFonts w:hint="eastAsia"/>
          <w:highlight w:val="yellow"/>
          <w:rPrChange w:id="80" w:author="itecgo" w:date="2016-05-20T15:11:40Z">
            <w:rPr>
              <w:rFonts w:hint="eastAsia"/>
            </w:rPr>
          </w:rPrChange>
        </w:rPr>
        <w:t>营销策划部：职责为广告媒体选择及内容设计，公关活动的策划和举办，营业推广的策划和进行，价格策略的制定和执行，竞争对手经营情况的调查与分析等。</w:t>
      </w:r>
    </w:p>
    <w:p>
      <w:pPr>
        <w:pStyle w:val="25"/>
        <w:rPr>
          <w:highlight w:val="yellow"/>
          <w:rPrChange w:id="81" w:author="itecgo" w:date="2016-05-20T15:11:40Z">
            <w:rPr/>
          </w:rPrChange>
        </w:rPr>
      </w:pPr>
      <w:r>
        <w:rPr>
          <w:rFonts w:hint="eastAsia"/>
          <w:highlight w:val="yellow"/>
          <w:rPrChange w:id="82" w:author="itecgo" w:date="2016-05-20T15:11:40Z">
            <w:rPr>
              <w:rFonts w:hint="eastAsia"/>
            </w:rPr>
          </w:rPrChange>
        </w:rPr>
        <w:t>财务部：职责资金的筹集规划，使用及调度，各项财务会议报表的编制，财务分析，帐务处理，各项费用，凭证的审核，分店会计作业指导，内部审计等。 </w:t>
      </w:r>
    </w:p>
    <w:p>
      <w:pPr>
        <w:pStyle w:val="2"/>
      </w:pPr>
      <w:bookmarkStart w:id="81" w:name="_Toc451456038"/>
      <w:r>
        <w:rPr>
          <w:rFonts w:hint="eastAsia"/>
        </w:rPr>
        <w:t>9． 企业文化</w:t>
      </w:r>
      <w:bookmarkEnd w:id="81"/>
      <w:r>
        <w:t xml:space="preserve"> </w:t>
      </w:r>
    </w:p>
    <w:p>
      <w:pPr>
        <w:pStyle w:val="25"/>
        <w:rPr>
          <w:rFonts w:hint="eastAsia"/>
        </w:rPr>
      </w:pPr>
      <w:r>
        <w:rPr>
          <w:rFonts w:hint="eastAsia"/>
        </w:rPr>
        <w:t>以诚为本：从方案设计、团队合作、客户服务到技术实现，始终贯穿着这种精神，对客户对社会忠诚信用是我们的职业道德准则。</w:t>
      </w:r>
    </w:p>
    <w:p>
      <w:pPr>
        <w:pStyle w:val="25"/>
        <w:rPr>
          <w:rFonts w:hint="eastAsia"/>
        </w:rPr>
      </w:pPr>
      <w:r>
        <w:rPr>
          <w:rFonts w:hint="eastAsia"/>
        </w:rPr>
        <w:t>用户至上：对客户的信诺，是好停的最基本原则，是公司得以生存的法则，信守合同，不以市场变化为转移，不以信丰收益为前提，客户的利益得到最大的保障是我们的宗旨。</w:t>
      </w:r>
    </w:p>
    <w:p>
      <w:pPr>
        <w:pStyle w:val="25"/>
        <w:rPr>
          <w:rFonts w:hint="eastAsia"/>
        </w:rPr>
      </w:pPr>
      <w:r>
        <w:rPr>
          <w:rFonts w:hint="eastAsia"/>
        </w:rPr>
        <w:t>专业系统：好停致力于为客户提供最便利、最快捷的停车方案，将世界上最领先的技术引到国内，并通过自己的创新和服务，为各个用户提供最好的服务，为好停的发展提供核心的竞争力。</w:t>
      </w:r>
    </w:p>
    <w:p>
      <w:pPr>
        <w:pStyle w:val="25"/>
        <w:rPr>
          <w:rFonts w:hint="eastAsia"/>
        </w:rPr>
      </w:pPr>
      <w:r>
        <w:rPr>
          <w:rFonts w:hint="eastAsia"/>
        </w:rPr>
        <w:t>共同发展：本着平等合作、互惠互利、优势互补的原则，合作伙伴、顾客、员工和股东共同分享好停的成功。</w:t>
      </w:r>
    </w:p>
    <w:p>
      <w:pPr>
        <w:pStyle w:val="25"/>
        <w:rPr>
          <w:rFonts w:hint="eastAsia"/>
        </w:rPr>
      </w:pPr>
      <w:r>
        <w:rPr>
          <w:rFonts w:hint="eastAsia"/>
        </w:rPr>
        <w:t>好停口号：</w:t>
      </w:r>
      <w:r>
        <w:rPr>
          <w:rFonts w:hint="eastAsia"/>
          <w:highlight w:val="yellow"/>
          <w:rPrChange w:id="83" w:author="itecgo" w:date="2016-05-20T15:13:20Z">
            <w:rPr>
              <w:rFonts w:hint="eastAsia"/>
            </w:rPr>
          </w:rPrChange>
        </w:rPr>
        <w:t>用好停停车，有车好好停</w:t>
      </w:r>
      <w:r>
        <w:rPr>
          <w:rFonts w:hint="eastAsia"/>
        </w:rPr>
        <w:t xml:space="preserve">！ </w:t>
      </w:r>
    </w:p>
    <w:p>
      <w:pPr>
        <w:pStyle w:val="2"/>
      </w:pPr>
      <w:bookmarkStart w:id="82" w:name="_Toc451456039"/>
      <w:r>
        <w:rPr>
          <w:rFonts w:hint="eastAsia"/>
        </w:rPr>
        <w:t xml:space="preserve">10． </w:t>
      </w:r>
      <w:commentRangeStart w:id="3"/>
      <w:r>
        <w:rPr>
          <w:rFonts w:hint="eastAsia"/>
        </w:rPr>
        <w:t>风险预测</w:t>
      </w:r>
      <w:bookmarkEnd w:id="82"/>
      <w:commentRangeEnd w:id="3"/>
      <w:r>
        <w:commentReference w:id="3"/>
      </w:r>
    </w:p>
    <w:p>
      <w:pPr>
        <w:pStyle w:val="19"/>
        <w:keepNext/>
        <w:keepLines/>
        <w:numPr>
          <w:ilvl w:val="0"/>
          <w:numId w:val="12"/>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83" w:name="_Toc451456040"/>
      <w:bookmarkEnd w:id="83"/>
      <w:bookmarkStart w:id="84" w:name="_Toc451455913"/>
      <w:bookmarkEnd w:id="84"/>
    </w:p>
    <w:p>
      <w:pPr>
        <w:pStyle w:val="19"/>
        <w:keepNext/>
        <w:keepLines/>
        <w:numPr>
          <w:ilvl w:val="0"/>
          <w:numId w:val="12"/>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85" w:name="_Toc451455914"/>
      <w:bookmarkEnd w:id="85"/>
      <w:bookmarkStart w:id="86" w:name="_Toc451456041"/>
      <w:bookmarkEnd w:id="86"/>
    </w:p>
    <w:p>
      <w:pPr>
        <w:pStyle w:val="19"/>
        <w:keepNext/>
        <w:keepLines/>
        <w:numPr>
          <w:ilvl w:val="0"/>
          <w:numId w:val="12"/>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87" w:name="_Toc451455915"/>
      <w:bookmarkEnd w:id="87"/>
      <w:bookmarkStart w:id="88" w:name="_Toc451456042"/>
      <w:bookmarkEnd w:id="88"/>
    </w:p>
    <w:p>
      <w:pPr>
        <w:pStyle w:val="19"/>
        <w:keepNext/>
        <w:keepLines/>
        <w:numPr>
          <w:ilvl w:val="0"/>
          <w:numId w:val="12"/>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89" w:name="_Toc451455916"/>
      <w:bookmarkEnd w:id="89"/>
      <w:bookmarkStart w:id="90" w:name="_Toc451456043"/>
      <w:bookmarkEnd w:id="90"/>
    </w:p>
    <w:p>
      <w:pPr>
        <w:pStyle w:val="19"/>
        <w:keepNext/>
        <w:keepLines/>
        <w:numPr>
          <w:ilvl w:val="0"/>
          <w:numId w:val="12"/>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91" w:name="_Toc451455917"/>
      <w:bookmarkEnd w:id="91"/>
      <w:bookmarkStart w:id="92" w:name="_Toc451456044"/>
      <w:bookmarkEnd w:id="92"/>
    </w:p>
    <w:p>
      <w:pPr>
        <w:pStyle w:val="19"/>
        <w:keepNext/>
        <w:keepLines/>
        <w:numPr>
          <w:ilvl w:val="0"/>
          <w:numId w:val="12"/>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93" w:name="_Toc451455918"/>
      <w:bookmarkEnd w:id="93"/>
      <w:bookmarkStart w:id="94" w:name="_Toc451456045"/>
      <w:bookmarkEnd w:id="94"/>
    </w:p>
    <w:p>
      <w:pPr>
        <w:pStyle w:val="19"/>
        <w:keepNext/>
        <w:keepLines/>
        <w:numPr>
          <w:ilvl w:val="0"/>
          <w:numId w:val="12"/>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95" w:name="_Toc451455919"/>
      <w:bookmarkEnd w:id="95"/>
      <w:bookmarkStart w:id="96" w:name="_Toc451456046"/>
      <w:bookmarkEnd w:id="96"/>
    </w:p>
    <w:p>
      <w:pPr>
        <w:pStyle w:val="19"/>
        <w:keepNext/>
        <w:keepLines/>
        <w:numPr>
          <w:ilvl w:val="0"/>
          <w:numId w:val="12"/>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97" w:name="_Toc451456047"/>
      <w:bookmarkEnd w:id="97"/>
      <w:bookmarkStart w:id="98" w:name="_Toc451455920"/>
      <w:bookmarkEnd w:id="98"/>
    </w:p>
    <w:p>
      <w:pPr>
        <w:pStyle w:val="19"/>
        <w:keepNext/>
        <w:keepLines/>
        <w:numPr>
          <w:ilvl w:val="0"/>
          <w:numId w:val="12"/>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99" w:name="_Toc451455921"/>
      <w:bookmarkEnd w:id="99"/>
      <w:bookmarkStart w:id="100" w:name="_Toc451456048"/>
      <w:bookmarkEnd w:id="100"/>
    </w:p>
    <w:p>
      <w:pPr>
        <w:pStyle w:val="19"/>
        <w:keepNext/>
        <w:keepLines/>
        <w:numPr>
          <w:ilvl w:val="0"/>
          <w:numId w:val="12"/>
        </w:numPr>
        <w:spacing w:before="260" w:after="260" w:line="416" w:lineRule="auto"/>
        <w:ind w:firstLineChars="0"/>
        <w:outlineLvl w:val="1"/>
        <w:rPr>
          <w:rFonts w:asciiTheme="majorHAnsi" w:hAnsiTheme="majorHAnsi" w:eastAsiaTheme="majorEastAsia" w:cstheme="majorBidi"/>
          <w:b/>
          <w:bCs/>
          <w:vanish/>
          <w:color w:val="auto"/>
          <w:kern w:val="0"/>
          <w:sz w:val="32"/>
          <w:szCs w:val="32"/>
        </w:rPr>
      </w:pPr>
      <w:bookmarkStart w:id="101" w:name="_Toc451455922"/>
      <w:bookmarkEnd w:id="101"/>
      <w:bookmarkStart w:id="102" w:name="_Toc451456049"/>
      <w:bookmarkEnd w:id="102"/>
    </w:p>
    <w:p>
      <w:pPr>
        <w:pStyle w:val="3"/>
        <w:numPr>
          <w:ilvl w:val="1"/>
          <w:numId w:val="12"/>
        </w:numPr>
      </w:pPr>
      <w:bookmarkStart w:id="103" w:name="_Toc451456050"/>
      <w:r>
        <w:rPr>
          <w:rFonts w:hint="eastAsia"/>
        </w:rPr>
        <w:t>环境风险</w:t>
      </w:r>
      <w:bookmarkEnd w:id="103"/>
    </w:p>
    <w:p>
      <w:pPr>
        <w:pStyle w:val="25"/>
      </w:pPr>
      <w:r>
        <w:rPr>
          <w:rFonts w:hint="eastAsia"/>
        </w:rPr>
        <w:t>自然灾害如</w:t>
      </w:r>
      <w:commentRangeStart w:id="4"/>
      <w:r>
        <w:rPr>
          <w:rFonts w:hint="eastAsia"/>
        </w:rPr>
        <w:t>地震、暴雨、洪水</w:t>
      </w:r>
      <w:commentRangeEnd w:id="4"/>
      <w:r>
        <w:commentReference w:id="4"/>
      </w:r>
      <w:r>
        <w:rPr>
          <w:rFonts w:hint="eastAsia"/>
        </w:rPr>
        <w:t>等，造成公路车辆流动量小，</w:t>
      </w:r>
      <w:r>
        <w:rPr>
          <w:rFonts w:hint="eastAsia"/>
          <w:highlight w:val="yellow"/>
          <w:rPrChange w:id="84" w:author="itecgo" w:date="2016-05-20T15:16:37Z">
            <w:rPr>
              <w:rFonts w:hint="eastAsia"/>
            </w:rPr>
          </w:rPrChange>
        </w:rPr>
        <w:t>则使用好停APP用户减少</w:t>
      </w:r>
      <w:r>
        <w:rPr>
          <w:rFonts w:hint="eastAsia"/>
        </w:rPr>
        <w:t xml:space="preserve">。 </w:t>
      </w:r>
    </w:p>
    <w:p>
      <w:pPr>
        <w:pStyle w:val="3"/>
        <w:numPr>
          <w:ilvl w:val="1"/>
          <w:numId w:val="12"/>
        </w:numPr>
      </w:pPr>
      <w:bookmarkStart w:id="104" w:name="_Toc451456051"/>
      <w:r>
        <w:rPr>
          <w:rFonts w:hint="eastAsia"/>
        </w:rPr>
        <w:t>经营风险</w:t>
      </w:r>
      <w:bookmarkEnd w:id="104"/>
    </w:p>
    <w:p>
      <w:pPr>
        <w:pStyle w:val="25"/>
        <w:rPr>
          <w:highlight w:val="yellow"/>
          <w:rPrChange w:id="85" w:author="itecgo" w:date="2016-05-20T15:17:36Z">
            <w:rPr/>
          </w:rPrChange>
        </w:rPr>
      </w:pPr>
      <w:r>
        <w:rPr>
          <w:rFonts w:hint="eastAsia"/>
          <w:highlight w:val="yellow"/>
          <w:rPrChange w:id="86" w:author="itecgo" w:date="2016-05-20T15:17:36Z">
            <w:rPr>
              <w:rFonts w:hint="eastAsia"/>
            </w:rPr>
          </w:rPrChange>
        </w:rPr>
        <w:t>由于信息主要通过两种渠道收集，即线上和线下。收集信息的难度比较大，很难收集到完整的信息，网上虚假的信息多，如不谨慎就会给广告位供应商或广告位需求商提供错误的信息，造成误会甚至损失。线下走访公司企业所花费的费用比较大，造成成本增加。</w:t>
      </w:r>
    </w:p>
    <w:p>
      <w:pPr>
        <w:pStyle w:val="25"/>
        <w:rPr>
          <w:highlight w:val="yellow"/>
          <w:rPrChange w:id="87" w:author="itecgo" w:date="2016-05-20T15:17:36Z">
            <w:rPr/>
          </w:rPrChange>
        </w:rPr>
      </w:pPr>
      <w:r>
        <w:rPr>
          <w:rFonts w:hint="eastAsia"/>
          <w:highlight w:val="yellow"/>
          <w:rPrChange w:id="88" w:author="itecgo" w:date="2016-05-20T15:17:36Z">
            <w:rPr>
              <w:rFonts w:hint="eastAsia"/>
            </w:rPr>
          </w:rPrChange>
        </w:rPr>
        <w:t>信息的多种多样，需要配对合适的停车场信息。好停APP设计众多城市的几乎全部车位信息，规模大，车位信息随时也在发生变化，如果信息更新慢或者更新错误，也就是说服务得不到消费者的要求，就会影响公司的营运。 </w:t>
      </w:r>
    </w:p>
    <w:p>
      <w:pPr>
        <w:pStyle w:val="25"/>
        <w:ind w:firstLine="0"/>
      </w:pPr>
    </w:p>
    <w:p>
      <w:pPr>
        <w:pStyle w:val="3"/>
        <w:numPr>
          <w:ilvl w:val="1"/>
          <w:numId w:val="12"/>
        </w:numPr>
      </w:pPr>
      <w:bookmarkStart w:id="105" w:name="_Toc451456052"/>
      <w:r>
        <w:rPr>
          <w:rFonts w:hint="eastAsia"/>
        </w:rPr>
        <w:t>市场风险</w:t>
      </w:r>
      <w:bookmarkEnd w:id="105"/>
    </w:p>
    <w:p>
      <w:pPr>
        <w:pStyle w:val="25"/>
      </w:pPr>
      <w:r>
        <w:rPr>
          <w:rFonts w:hint="eastAsia"/>
        </w:rPr>
        <w:t>好停APP是一个投入比较小，回报率较高的新型公司，好停致力于智慧停车领域，如今，多家智慧停车APP风靡各大应用市场，竞争者的实力强而有力，公司将面临同行们的众多挑战。这对公司的生存发展产生威胁。</w:t>
      </w:r>
    </w:p>
    <w:p>
      <w:pPr>
        <w:pStyle w:val="3"/>
        <w:numPr>
          <w:ilvl w:val="1"/>
          <w:numId w:val="12"/>
        </w:numPr>
      </w:pPr>
      <w:bookmarkStart w:id="106" w:name="_Toc451456053"/>
      <w:r>
        <w:rPr>
          <w:rFonts w:hint="eastAsia"/>
        </w:rPr>
        <w:t>其他风险</w:t>
      </w:r>
      <w:bookmarkEnd w:id="106"/>
    </w:p>
    <w:p>
      <w:pPr>
        <w:pStyle w:val="25"/>
        <w:rPr>
          <w:highlight w:val="yellow"/>
          <w:rPrChange w:id="89" w:author="itecgo" w:date="2016-05-20T15:18:56Z">
            <w:rPr/>
          </w:rPrChange>
        </w:rPr>
      </w:pPr>
      <w:r>
        <w:rPr>
          <w:rFonts w:hint="eastAsia"/>
          <w:highlight w:val="yellow"/>
          <w:rPrChange w:id="90" w:author="itecgo" w:date="2016-05-20T15:18:56Z">
            <w:rPr>
              <w:rFonts w:hint="eastAsia"/>
            </w:rPr>
          </w:rPrChange>
        </w:rPr>
        <w:t>由于好停APP是一款网络工具，所以用户在使用的时候应注意好自己的隐私，尽量不要设置长度较短或逻辑简单的密码，更不要将自己的账户信息和位置泄露给他人，以保护个人隐私，避免可能会存在的不法分子借此做出一些不良的行为。</w:t>
      </w:r>
    </w:p>
    <w:p>
      <w:pPr>
        <w:pStyle w:val="2"/>
      </w:pPr>
      <w:bookmarkStart w:id="107" w:name="_Toc451456054"/>
      <w:r>
        <w:rPr>
          <w:rFonts w:hint="eastAsia"/>
        </w:rPr>
        <w:t>11． 撤出机制</w:t>
      </w:r>
      <w:bookmarkEnd w:id="107"/>
    </w:p>
    <w:p>
      <w:pPr>
        <w:pStyle w:val="25"/>
        <w:numPr>
          <w:ilvl w:val="0"/>
          <w:numId w:val="13"/>
        </w:numPr>
        <w:rPr>
          <w:highlight w:val="yellow"/>
          <w:rPrChange w:id="91" w:author="itecgo" w:date="2016-05-20T15:20:01Z">
            <w:rPr/>
          </w:rPrChange>
        </w:rPr>
      </w:pPr>
      <w:r>
        <w:rPr>
          <w:highlight w:val="yellow"/>
          <w:rPrChange w:id="92" w:author="itecgo" w:date="2016-05-20T15:20:01Z">
            <w:rPr/>
          </w:rPrChange>
        </w:rPr>
        <w:t>上市</w:t>
      </w:r>
      <w:bookmarkStart w:id="108" w:name="_GoBack"/>
      <w:bookmarkEnd w:id="108"/>
    </w:p>
    <w:p>
      <w:pPr>
        <w:pStyle w:val="25"/>
        <w:rPr>
          <w:highlight w:val="yellow"/>
          <w:rPrChange w:id="93" w:author="itecgo" w:date="2016-05-20T15:20:01Z">
            <w:rPr/>
          </w:rPrChange>
        </w:rPr>
      </w:pPr>
      <w:r>
        <w:rPr>
          <w:rFonts w:hint="eastAsia"/>
          <w:highlight w:val="yellow"/>
          <w:rPrChange w:id="94" w:author="itecgo" w:date="2016-05-20T15:20:01Z">
            <w:rPr>
              <w:rFonts w:hint="eastAsia"/>
            </w:rPr>
          </w:rPrChange>
        </w:rPr>
        <w:t>如果企业发展到一定规模，可以考虑IPO上市，从而资金可以撤离。</w:t>
      </w:r>
    </w:p>
    <w:p>
      <w:pPr>
        <w:pStyle w:val="25"/>
        <w:numPr>
          <w:ilvl w:val="0"/>
          <w:numId w:val="13"/>
        </w:numPr>
        <w:rPr>
          <w:highlight w:val="yellow"/>
          <w:rPrChange w:id="95" w:author="itecgo" w:date="2016-05-20T15:20:01Z">
            <w:rPr/>
          </w:rPrChange>
        </w:rPr>
      </w:pPr>
      <w:r>
        <w:rPr>
          <w:rFonts w:hint="eastAsia"/>
          <w:highlight w:val="yellow"/>
          <w:rPrChange w:id="96" w:author="itecgo" w:date="2016-05-20T15:20:01Z">
            <w:rPr>
              <w:rFonts w:hint="eastAsia"/>
            </w:rPr>
          </w:rPrChange>
        </w:rPr>
        <w:t>并购</w:t>
      </w:r>
    </w:p>
    <w:p>
      <w:pPr>
        <w:pStyle w:val="25"/>
        <w:rPr>
          <w:highlight w:val="yellow"/>
          <w:rPrChange w:id="97" w:author="itecgo" w:date="2016-05-20T15:20:01Z">
            <w:rPr/>
          </w:rPrChange>
        </w:rPr>
      </w:pPr>
      <w:r>
        <w:rPr>
          <w:rFonts w:hint="eastAsia"/>
          <w:highlight w:val="yellow"/>
          <w:rPrChange w:id="98" w:author="itecgo" w:date="2016-05-20T15:20:01Z">
            <w:rPr>
              <w:rFonts w:hint="eastAsia"/>
            </w:rPr>
          </w:rPrChange>
        </w:rPr>
        <w:t>如果企业发展暂时不能达到期望的要求，那么可以考虑被别的公司并购。</w:t>
      </w:r>
    </w:p>
    <w:p>
      <w:pPr>
        <w:pStyle w:val="25"/>
        <w:numPr>
          <w:ilvl w:val="0"/>
          <w:numId w:val="13"/>
        </w:numPr>
        <w:rPr>
          <w:highlight w:val="yellow"/>
          <w:rPrChange w:id="99" w:author="itecgo" w:date="2016-05-20T15:20:01Z">
            <w:rPr/>
          </w:rPrChange>
        </w:rPr>
      </w:pPr>
      <w:r>
        <w:rPr>
          <w:rFonts w:hint="eastAsia"/>
          <w:highlight w:val="yellow"/>
          <w:rPrChange w:id="100" w:author="itecgo" w:date="2016-05-20T15:20:01Z">
            <w:rPr>
              <w:rFonts w:hint="eastAsia"/>
            </w:rPr>
          </w:rPrChange>
        </w:rPr>
        <w:t>管理层收购</w:t>
      </w:r>
    </w:p>
    <w:p>
      <w:pPr>
        <w:pStyle w:val="25"/>
        <w:rPr>
          <w:highlight w:val="yellow"/>
          <w:rPrChange w:id="101" w:author="itecgo" w:date="2016-05-20T15:20:01Z">
            <w:rPr/>
          </w:rPrChange>
        </w:rPr>
      </w:pPr>
      <w:r>
        <w:rPr>
          <w:rFonts w:hint="eastAsia"/>
          <w:highlight w:val="yellow"/>
          <w:rPrChange w:id="102" w:author="itecgo" w:date="2016-05-20T15:20:01Z">
            <w:rPr>
              <w:rFonts w:hint="eastAsia"/>
            </w:rPr>
          </w:rPrChange>
        </w:rPr>
        <w:t>如果公司运营一段时间以后，公司管理层能够将公司收购，那么其它投资资本也可以及时退出。</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ecgo" w:date="2016-05-20T14:24:00Z" w:initials="i">
    <w:p>
      <w:pPr>
        <w:pStyle w:val="5"/>
      </w:pPr>
      <w:ins w:id="0" w:author="itecgo" w:date="2016-05-20T14:24:04Z">
        <w:r>
          <w:rPr/>
          <w:t>表格</w:t>
        </w:r>
      </w:ins>
    </w:p>
  </w:comment>
  <w:comment w:id="1" w:author="itecgo" w:date="2016-05-20T14:50:32Z" w:initials="i">
    <w:p>
      <w:pPr>
        <w:pStyle w:val="5"/>
      </w:pPr>
      <w:ins w:id="1" w:author="itecgo" w:date="2016-05-20T14:50:38Z">
        <w:r>
          <w:rPr/>
          <w:t>顺应</w:t>
        </w:r>
      </w:ins>
      <w:ins w:id="2" w:author="itecgo" w:date="2016-05-20T14:50:50Z">
        <w:r>
          <w:rPr/>
          <w:t>智慧</w:t>
        </w:r>
      </w:ins>
      <w:ins w:id="3" w:author="itecgo" w:date="2016-05-20T14:50:38Z">
        <w:r>
          <w:rPr/>
          <w:t>停车</w:t>
        </w:r>
      </w:ins>
      <w:ins w:id="4" w:author="itecgo" w:date="2016-05-20T14:50:40Z">
        <w:r>
          <w:rPr/>
          <w:t>产业</w:t>
        </w:r>
      </w:ins>
      <w:ins w:id="5" w:author="itecgo" w:date="2016-05-20T14:50:41Z">
        <w:r>
          <w:rPr/>
          <w:t>发展</w:t>
        </w:r>
      </w:ins>
      <w:ins w:id="6" w:author="itecgo" w:date="2016-05-20T14:50:47Z">
        <w:r>
          <w:rPr/>
          <w:t>趋势</w:t>
        </w:r>
      </w:ins>
    </w:p>
  </w:comment>
  <w:comment w:id="2" w:author="itecgo" w:date="2016-05-20T14:56:24Z" w:initials="i">
    <w:p>
      <w:pPr>
        <w:pStyle w:val="5"/>
      </w:pPr>
      <w:ins w:id="7" w:author="itecgo" w:date="2016-05-20T14:56:29Z">
        <w:r>
          <w:rPr/>
          <w:t>表格</w:t>
        </w:r>
      </w:ins>
    </w:p>
  </w:comment>
  <w:comment w:id="3" w:author="itecgo" w:date="2016-05-20T15:15:13Z" w:initials="i">
    <w:p>
      <w:pPr>
        <w:pStyle w:val="5"/>
      </w:pPr>
      <w:ins w:id="8" w:author="itecgo" w:date="2016-05-20T15:15:16Z">
        <w:r>
          <w:rPr/>
          <w:t>+</w:t>
        </w:r>
      </w:ins>
      <w:ins w:id="9" w:author="itecgo" w:date="2016-05-20T15:15:18Z">
        <w:r>
          <w:rPr/>
          <w:t>应对</w:t>
        </w:r>
      </w:ins>
      <w:ins w:id="10" w:author="itecgo" w:date="2016-05-20T15:15:20Z">
        <w:r>
          <w:rPr/>
          <w:t>措施</w:t>
        </w:r>
      </w:ins>
    </w:p>
  </w:comment>
  <w:comment w:id="4" w:author="itecgo" w:date="2016-05-20T15:15:36Z" w:initials="i">
    <w:p>
      <w:pPr>
        <w:pStyle w:val="5"/>
      </w:pPr>
      <w:ins w:id="11" w:author="itecgo" w:date="2016-05-20T15:15:39Z">
        <w:r>
          <w:rPr/>
          <w:t>考虑</w:t>
        </w:r>
      </w:ins>
      <w:ins w:id="12" w:author="itecgo" w:date="2016-05-20T15:15:40Z">
        <w:r>
          <w:rPr/>
          <w:t>极端</w:t>
        </w:r>
      </w:ins>
      <w:ins w:id="13" w:author="itecgo" w:date="2016-05-20T15:15:41Z">
        <w:r>
          <w:rPr/>
          <w:t>条件</w:t>
        </w:r>
      </w:ins>
      <w:ins w:id="14" w:author="itecgo" w:date="2016-05-20T15:15:42Z">
        <w:r>
          <w:rPr/>
          <w:t>下的</w:t>
        </w:r>
      </w:ins>
      <w:ins w:id="15" w:author="itecgo" w:date="2016-05-20T15:15:44Z">
        <w:r>
          <w:rPr/>
          <w:t>停车需求</w:t>
        </w:r>
      </w:ins>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Helvetica">
    <w:altName w:val="Amiri"/>
    <w:panose1 w:val="00000000000000000000"/>
    <w:charset w:val="00"/>
    <w:family w:val="auto"/>
    <w:pitch w:val="default"/>
    <w:sig w:usb0="00000000" w:usb1="00000000" w:usb2="00000000" w:usb3="00000000" w:csb0="0000019F" w:csb1="00000000"/>
  </w:font>
  <w:font w:name="黑体">
    <w:altName w:val="WenQuanYi Micro Hei"/>
    <w:panose1 w:val="02010609060101010101"/>
    <w:charset w:val="86"/>
    <w:family w:val="swiss"/>
    <w:pitch w:val="default"/>
    <w:sig w:usb0="00000000" w:usb1="00000000" w:usb2="00000016" w:usb3="00000000" w:csb0="00040001" w:csb1="00000000"/>
  </w:font>
  <w:font w:name="楷体_GB2312">
    <w:altName w:val="WenQuanYi Micro Hei"/>
    <w:panose1 w:val="00000000000000000000"/>
    <w:charset w:val="86"/>
    <w:family w:val="swiss"/>
    <w:pitch w:val="default"/>
    <w:sig w:usb0="00000000" w:usb1="00000000" w:usb2="00000010" w:usb3="00000000" w:csb0="00040000" w:csb1="00000000"/>
  </w:font>
  <w:font w:name="仿宋_GB2312">
    <w:altName w:val="WenQuanYi Micro Hei"/>
    <w:panose1 w:val="00000000000000000000"/>
    <w:charset w:val="86"/>
    <w:family w:val="swiss"/>
    <w:pitch w:val="default"/>
    <w:sig w:usb0="00000000" w:usb1="00000000" w:usb2="00000010" w:usb3="00000000" w:csb0="00040000" w:csb1="00000000"/>
  </w:font>
  <w:font w:name="SFRM1000">
    <w:altName w:val="Times New Roman"/>
    <w:panose1 w:val="00000000000000000000"/>
    <w:charset w:val="00"/>
    <w:family w:val="auto"/>
    <w:pitch w:val="default"/>
    <w:sig w:usb0="00000000" w:usb1="00000000"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 w:name="Amiri">
    <w:panose1 w:val="00000500000000000000"/>
    <w:charset w:val="00"/>
    <w:family w:val="auto"/>
    <w:pitch w:val="default"/>
    <w:sig w:usb0="00000000" w:usb1="00000000" w:usb2="00000000" w:usb3="00000000" w:csb0="00000041" w:csb1="00000000"/>
  </w:font>
  <w:font w:name="WenQuanYi Zen Hei">
    <w:panose1 w:val="02000603000000000000"/>
    <w:charset w:val="86"/>
    <w:family w:val="auto"/>
    <w:pitch w:val="default"/>
    <w:sig w:usb0="900002BF" w:usb1="2BDF7DFB" w:usb2="00000036" w:usb3="00000000" w:csb0="603E000D" w:csb1="D2D70000"/>
  </w:font>
  <w:font w:name="DejaVa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 w:name="Ubuntu">
    <w:panose1 w:val="020B0604030602030204"/>
    <w:charset w:val="00"/>
    <w:family w:val="auto"/>
    <w:pitch w:val="default"/>
    <w:sig w:usb0="E00002FF" w:usb1="5000205B" w:usb2="00000000" w:usb3="00000000" w:csb0="2000009F" w:csb1="56010000"/>
  </w:font>
  <w:font w:name="Tahoma">
    <w:altName w:val="Ami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Amiri">
    <w:panose1 w:val="00000500000000000000"/>
    <w:charset w:val="00"/>
    <w:family w:val="auto"/>
    <w:pitch w:val="default"/>
    <w:sig w:usb0="00000000" w:usb1="00000000" w:usb2="00000000" w:usb3="00000000" w:csb0="00000041"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83701516">
    <w:nsid w:val="645B3F0C"/>
    <w:multiLevelType w:val="multilevel"/>
    <w:tmpl w:val="645B3F0C"/>
    <w:lvl w:ilvl="0" w:tentative="1">
      <w:start w:val="1"/>
      <w:numFmt w:val="decimal"/>
      <w:lvlText w:val="%1."/>
      <w:lvlJc w:val="left"/>
      <w:pPr>
        <w:ind w:left="420" w:hanging="420"/>
      </w:pPr>
    </w:lvl>
    <w:lvl w:ilvl="1" w:tentative="1">
      <w:start w:val="4"/>
      <w:numFmt w:val="decimal"/>
      <w:isLgl/>
      <w:lvlText w:val="%1.%2"/>
      <w:lvlJc w:val="left"/>
      <w:pPr>
        <w:ind w:left="765" w:hanging="765"/>
      </w:pPr>
      <w:rPr>
        <w:rFonts w:hint="default"/>
      </w:rPr>
    </w:lvl>
    <w:lvl w:ilvl="2" w:tentative="1">
      <w:start w:val="1"/>
      <w:numFmt w:val="decimal"/>
      <w:isLgl/>
      <w:lvlText w:val="%1.%2.%3"/>
      <w:lvlJc w:val="left"/>
      <w:pPr>
        <w:ind w:left="765" w:hanging="765"/>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800" w:hanging="180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2160" w:hanging="2160"/>
      </w:pPr>
      <w:rPr>
        <w:rFonts w:hint="default"/>
      </w:rPr>
    </w:lvl>
    <w:lvl w:ilvl="8" w:tentative="1">
      <w:start w:val="1"/>
      <w:numFmt w:val="decimal"/>
      <w:isLgl/>
      <w:lvlText w:val="%1.%2.%3.%4.%5.%6.%7.%8.%9"/>
      <w:lvlJc w:val="left"/>
      <w:pPr>
        <w:ind w:left="2520" w:hanging="2520"/>
      </w:pPr>
      <w:rPr>
        <w:rFonts w:hint="default"/>
      </w:rPr>
    </w:lvl>
  </w:abstractNum>
  <w:abstractNum w:abstractNumId="32048935">
    <w:nsid w:val="01E90727"/>
    <w:multiLevelType w:val="multilevel"/>
    <w:tmpl w:val="01E90727"/>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108185381">
    <w:nsid w:val="7DA85B25"/>
    <w:multiLevelType w:val="multilevel"/>
    <w:tmpl w:val="7DA85B25"/>
    <w:lvl w:ilvl="0" w:tentative="1">
      <w:start w:val="1"/>
      <w:numFmt w:val="decimal"/>
      <w:lvlText w:val="%1."/>
      <w:lvlJc w:val="left"/>
      <w:pPr>
        <w:ind w:left="425" w:hanging="425"/>
      </w:pPr>
      <w:rPr>
        <w:rFonts w:hint="eastAsia"/>
      </w:rPr>
    </w:lvl>
    <w:lvl w:ilvl="1" w:tentative="1">
      <w:start w:val="4"/>
      <w:numFmt w:val="decimal"/>
      <w:lvlText w:val="%1.%2."/>
      <w:lvlJc w:val="left"/>
      <w:pPr>
        <w:ind w:left="567" w:hanging="567"/>
      </w:pPr>
      <w:rPr>
        <w:rFonts w:hint="eastAsia"/>
      </w:rPr>
    </w:lvl>
    <w:lvl w:ilvl="2" w:tentative="1">
      <w:start w:val="1"/>
      <w:numFmt w:val="decimal"/>
      <w:lvlText w:val="%1.%2.%3."/>
      <w:lvlJc w:val="left"/>
      <w:pPr>
        <w:ind w:left="709" w:hanging="709"/>
      </w:pPr>
      <w:rPr>
        <w:rFonts w:hint="eastAsia"/>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83717319">
    <w:nsid w:val="0AF34DC7"/>
    <w:multiLevelType w:val="multilevel"/>
    <w:tmpl w:val="0AF34DC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45002743">
    <w:nsid w:val="443F5AF7"/>
    <w:multiLevelType w:val="multilevel"/>
    <w:tmpl w:val="443F5AF7"/>
    <w:lvl w:ilvl="0" w:tentative="1">
      <w:start w:val="1"/>
      <w:numFmt w:val="decimal"/>
      <w:lvlText w:val="%1."/>
      <w:lvlJc w:val="left"/>
      <w:pPr>
        <w:ind w:left="425" w:hanging="425"/>
      </w:pPr>
      <w:rPr>
        <w:rFonts w:hint="eastAsia"/>
      </w:rPr>
    </w:lvl>
    <w:lvl w:ilvl="1" w:tentative="1">
      <w:start w:val="3"/>
      <w:numFmt w:val="decimal"/>
      <w:lvlText w:val="%1.%2."/>
      <w:lvlJc w:val="left"/>
      <w:pPr>
        <w:ind w:left="567" w:hanging="567"/>
      </w:pPr>
      <w:rPr>
        <w:rFonts w:hint="eastAsia"/>
      </w:rPr>
    </w:lvl>
    <w:lvl w:ilvl="2" w:tentative="1">
      <w:start w:val="1"/>
      <w:numFmt w:val="decimal"/>
      <w:lvlText w:val="%1.%2.%3."/>
      <w:lvlJc w:val="left"/>
      <w:pPr>
        <w:ind w:left="709" w:hanging="709"/>
      </w:pPr>
      <w:rPr>
        <w:rFonts w:hint="eastAsia"/>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071385087">
    <w:nsid w:val="3FDC09FF"/>
    <w:multiLevelType w:val="multilevel"/>
    <w:tmpl w:val="3FDC09FF"/>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86773792">
    <w:nsid w:val="052C1020"/>
    <w:multiLevelType w:val="multilevel"/>
    <w:tmpl w:val="052C102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93463584">
    <w:nsid w:val="35412C20"/>
    <w:multiLevelType w:val="multilevel"/>
    <w:tmpl w:val="35412C2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26254994">
    <w:nsid w:val="13724192"/>
    <w:multiLevelType w:val="multilevel"/>
    <w:tmpl w:val="13724192"/>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770273982">
    <w:nsid w:val="69843CBE"/>
    <w:multiLevelType w:val="multilevel"/>
    <w:tmpl w:val="69843CB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72055146">
    <w:nsid w:val="758B2C6A"/>
    <w:multiLevelType w:val="multilevel"/>
    <w:tmpl w:val="758B2C6A"/>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729723157">
    <w:nsid w:val="67197B15"/>
    <w:multiLevelType w:val="multilevel"/>
    <w:tmpl w:val="67197B15"/>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811169366">
    <w:nsid w:val="6BF44056"/>
    <w:multiLevelType w:val="multilevel"/>
    <w:tmpl w:val="6BF4405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683701516"/>
  </w:num>
  <w:num w:numId="2">
    <w:abstractNumId w:val="32048935"/>
  </w:num>
  <w:num w:numId="3">
    <w:abstractNumId w:val="1145002743"/>
  </w:num>
  <w:num w:numId="4">
    <w:abstractNumId w:val="2108185381"/>
  </w:num>
  <w:num w:numId="5">
    <w:abstractNumId w:val="183717319"/>
  </w:num>
  <w:num w:numId="6">
    <w:abstractNumId w:val="86773792"/>
  </w:num>
  <w:num w:numId="7">
    <w:abstractNumId w:val="1071385087"/>
  </w:num>
  <w:num w:numId="8">
    <w:abstractNumId w:val="893463584"/>
  </w:num>
  <w:num w:numId="9">
    <w:abstractNumId w:val="326254994"/>
  </w:num>
  <w:num w:numId="10">
    <w:abstractNumId w:val="1770273982"/>
  </w:num>
  <w:num w:numId="11">
    <w:abstractNumId w:val="1972055146"/>
  </w:num>
  <w:num w:numId="12">
    <w:abstractNumId w:val="1729723157"/>
  </w:num>
  <w:num w:numId="13">
    <w:abstractNumId w:val="18111693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1CC"/>
    <w:rsid w:val="000006D7"/>
    <w:rsid w:val="00084120"/>
    <w:rsid w:val="00085392"/>
    <w:rsid w:val="000A31FF"/>
    <w:rsid w:val="000C2242"/>
    <w:rsid w:val="000C5A56"/>
    <w:rsid w:val="000C5DE1"/>
    <w:rsid w:val="000D43E9"/>
    <w:rsid w:val="00105791"/>
    <w:rsid w:val="00122F58"/>
    <w:rsid w:val="00136B32"/>
    <w:rsid w:val="0016544A"/>
    <w:rsid w:val="00173C78"/>
    <w:rsid w:val="00193BA2"/>
    <w:rsid w:val="00194283"/>
    <w:rsid w:val="00197D48"/>
    <w:rsid w:val="001A3C8E"/>
    <w:rsid w:val="001C607B"/>
    <w:rsid w:val="001C7132"/>
    <w:rsid w:val="001D0950"/>
    <w:rsid w:val="001E3DDB"/>
    <w:rsid w:val="001F0978"/>
    <w:rsid w:val="00207D68"/>
    <w:rsid w:val="00214DEA"/>
    <w:rsid w:val="00214EB5"/>
    <w:rsid w:val="00242F8C"/>
    <w:rsid w:val="0026417F"/>
    <w:rsid w:val="00285694"/>
    <w:rsid w:val="0029215A"/>
    <w:rsid w:val="002A368D"/>
    <w:rsid w:val="002D0DDF"/>
    <w:rsid w:val="002E2BDB"/>
    <w:rsid w:val="002E3EEE"/>
    <w:rsid w:val="002F2088"/>
    <w:rsid w:val="002F2BEA"/>
    <w:rsid w:val="002F3FD5"/>
    <w:rsid w:val="00316888"/>
    <w:rsid w:val="003177E1"/>
    <w:rsid w:val="00342756"/>
    <w:rsid w:val="00350889"/>
    <w:rsid w:val="00361889"/>
    <w:rsid w:val="00363A61"/>
    <w:rsid w:val="003760DF"/>
    <w:rsid w:val="003811CC"/>
    <w:rsid w:val="00394213"/>
    <w:rsid w:val="00394D85"/>
    <w:rsid w:val="00397966"/>
    <w:rsid w:val="003A4682"/>
    <w:rsid w:val="003F0490"/>
    <w:rsid w:val="004104C5"/>
    <w:rsid w:val="00417308"/>
    <w:rsid w:val="00425D6B"/>
    <w:rsid w:val="00433A8F"/>
    <w:rsid w:val="0044652B"/>
    <w:rsid w:val="004B4E79"/>
    <w:rsid w:val="004C61EA"/>
    <w:rsid w:val="004D2CF7"/>
    <w:rsid w:val="004D4EB1"/>
    <w:rsid w:val="004E2D11"/>
    <w:rsid w:val="005207EA"/>
    <w:rsid w:val="00526F27"/>
    <w:rsid w:val="005463AE"/>
    <w:rsid w:val="0055201E"/>
    <w:rsid w:val="00556623"/>
    <w:rsid w:val="0055784D"/>
    <w:rsid w:val="005647F4"/>
    <w:rsid w:val="005A13A8"/>
    <w:rsid w:val="005B6244"/>
    <w:rsid w:val="005C46D0"/>
    <w:rsid w:val="005C5E7E"/>
    <w:rsid w:val="005C6047"/>
    <w:rsid w:val="005E5B77"/>
    <w:rsid w:val="005F0EFC"/>
    <w:rsid w:val="005F4AA8"/>
    <w:rsid w:val="00603AFB"/>
    <w:rsid w:val="00664BE8"/>
    <w:rsid w:val="00665097"/>
    <w:rsid w:val="0067305C"/>
    <w:rsid w:val="00673E7D"/>
    <w:rsid w:val="00686A84"/>
    <w:rsid w:val="00691843"/>
    <w:rsid w:val="00693DA8"/>
    <w:rsid w:val="00693E58"/>
    <w:rsid w:val="006B1390"/>
    <w:rsid w:val="006D50BB"/>
    <w:rsid w:val="006E1CFD"/>
    <w:rsid w:val="006F79D6"/>
    <w:rsid w:val="00713885"/>
    <w:rsid w:val="0074627B"/>
    <w:rsid w:val="0077030B"/>
    <w:rsid w:val="007867E1"/>
    <w:rsid w:val="00791851"/>
    <w:rsid w:val="00791C04"/>
    <w:rsid w:val="00793577"/>
    <w:rsid w:val="007A65CF"/>
    <w:rsid w:val="007B29AB"/>
    <w:rsid w:val="007D7917"/>
    <w:rsid w:val="00807C4E"/>
    <w:rsid w:val="00813994"/>
    <w:rsid w:val="00866C02"/>
    <w:rsid w:val="00880DC8"/>
    <w:rsid w:val="008B09DF"/>
    <w:rsid w:val="008C1C35"/>
    <w:rsid w:val="008D6FFE"/>
    <w:rsid w:val="008E75CC"/>
    <w:rsid w:val="0090057C"/>
    <w:rsid w:val="00945A6B"/>
    <w:rsid w:val="0094635A"/>
    <w:rsid w:val="00970DBB"/>
    <w:rsid w:val="00974224"/>
    <w:rsid w:val="009754AF"/>
    <w:rsid w:val="00982021"/>
    <w:rsid w:val="0099303B"/>
    <w:rsid w:val="009B5E01"/>
    <w:rsid w:val="009D3B0E"/>
    <w:rsid w:val="009E2837"/>
    <w:rsid w:val="009F6B60"/>
    <w:rsid w:val="00A03F85"/>
    <w:rsid w:val="00A823E4"/>
    <w:rsid w:val="00AA2A8B"/>
    <w:rsid w:val="00AB6738"/>
    <w:rsid w:val="00AD457E"/>
    <w:rsid w:val="00AE33C1"/>
    <w:rsid w:val="00AF2E05"/>
    <w:rsid w:val="00AF61E7"/>
    <w:rsid w:val="00B468C2"/>
    <w:rsid w:val="00B576E5"/>
    <w:rsid w:val="00B64E3D"/>
    <w:rsid w:val="00B713A7"/>
    <w:rsid w:val="00BA2833"/>
    <w:rsid w:val="00BA372C"/>
    <w:rsid w:val="00BB1A78"/>
    <w:rsid w:val="00BC0BF2"/>
    <w:rsid w:val="00BC39AD"/>
    <w:rsid w:val="00BF21A4"/>
    <w:rsid w:val="00C0176A"/>
    <w:rsid w:val="00C04AD7"/>
    <w:rsid w:val="00C0617E"/>
    <w:rsid w:val="00C1286F"/>
    <w:rsid w:val="00C227E3"/>
    <w:rsid w:val="00C2532E"/>
    <w:rsid w:val="00C25AE9"/>
    <w:rsid w:val="00C32129"/>
    <w:rsid w:val="00C41401"/>
    <w:rsid w:val="00C5604D"/>
    <w:rsid w:val="00C63867"/>
    <w:rsid w:val="00C97F22"/>
    <w:rsid w:val="00CA3346"/>
    <w:rsid w:val="00CA3A3A"/>
    <w:rsid w:val="00CB290B"/>
    <w:rsid w:val="00CB2A7C"/>
    <w:rsid w:val="00CB40E3"/>
    <w:rsid w:val="00CC1A28"/>
    <w:rsid w:val="00CC6B22"/>
    <w:rsid w:val="00D643C7"/>
    <w:rsid w:val="00D64EE4"/>
    <w:rsid w:val="00D925D8"/>
    <w:rsid w:val="00DB6AD3"/>
    <w:rsid w:val="00DF1739"/>
    <w:rsid w:val="00E17535"/>
    <w:rsid w:val="00E347C9"/>
    <w:rsid w:val="00E37D7C"/>
    <w:rsid w:val="00E75B5D"/>
    <w:rsid w:val="00E9760A"/>
    <w:rsid w:val="00EA0438"/>
    <w:rsid w:val="00EC7B04"/>
    <w:rsid w:val="00ED01F0"/>
    <w:rsid w:val="00ED4553"/>
    <w:rsid w:val="00EE3B76"/>
    <w:rsid w:val="00EF45C2"/>
    <w:rsid w:val="00F010F1"/>
    <w:rsid w:val="00F06D9C"/>
    <w:rsid w:val="00F30E81"/>
    <w:rsid w:val="00F351C5"/>
    <w:rsid w:val="00F36AB1"/>
    <w:rsid w:val="00F36EF5"/>
    <w:rsid w:val="00F41493"/>
    <w:rsid w:val="00F61B68"/>
    <w:rsid w:val="00F7224A"/>
    <w:rsid w:val="00F72468"/>
    <w:rsid w:val="00F778DB"/>
    <w:rsid w:val="00F803CD"/>
    <w:rsid w:val="00F838A9"/>
    <w:rsid w:val="00F939DA"/>
    <w:rsid w:val="00FC16C2"/>
    <w:rsid w:val="00FC2C67"/>
    <w:rsid w:val="00FC7712"/>
    <w:rsid w:val="00FF1CCD"/>
    <w:rsid w:val="00FF7777"/>
    <w:rsid w:val="37AD5D0C"/>
    <w:rsid w:val="4C7E576C"/>
    <w:rsid w:val="5D3627C2"/>
    <w:rsid w:val="5FB50B70"/>
    <w:rsid w:val="62F50C20"/>
    <w:rsid w:val="7CEF7466"/>
    <w:rsid w:val="7EFDE58D"/>
    <w:rsid w:val="8ED7B619"/>
    <w:rsid w:val="97FC0356"/>
    <w:rsid w:val="AF59DF4B"/>
    <w:rsid w:val="D9EF8FB2"/>
    <w:rsid w:val="E7DACC37"/>
    <w:rsid w:val="EB7D0EB6"/>
    <w:rsid w:val="F3D72DF2"/>
    <w:rsid w:val="FB7CC570"/>
    <w:rsid w:val="FBFBCABF"/>
    <w:rsid w:val="FEFBA2D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annotation text"/>
    <w:basedOn w:val="1"/>
    <w:unhideWhenUsed/>
    <w:uiPriority w:val="99"/>
    <w:pPr>
      <w:jc w:val="left"/>
    </w:pPr>
  </w:style>
  <w:style w:type="paragraph" w:styleId="6">
    <w:name w:val="toc 3"/>
    <w:basedOn w:val="1"/>
    <w:next w:val="1"/>
    <w:unhideWhenUsed/>
    <w:qFormat/>
    <w:uiPriority w:val="39"/>
    <w:pPr>
      <w:widowControl/>
      <w:pBdr>
        <w:top w:val="none" w:color="auto" w:sz="0" w:space="0"/>
        <w:left w:val="none" w:color="auto" w:sz="0" w:space="0"/>
        <w:bottom w:val="none" w:color="auto" w:sz="0" w:space="0"/>
        <w:right w:val="none" w:color="auto" w:sz="0" w:space="0"/>
        <w:between w:val="none" w:color="auto" w:sz="0" w:space="0"/>
      </w:pBdr>
      <w:spacing w:after="100" w:line="276" w:lineRule="auto"/>
      <w:ind w:left="440"/>
      <w:jc w:val="left"/>
    </w:pPr>
    <w:rPr>
      <w:rFonts w:asciiTheme="minorHAnsi" w:hAnsiTheme="minorHAnsi" w:cstheme="minorBidi"/>
      <w:sz w:val="22"/>
      <w:szCs w:val="22"/>
    </w:rPr>
  </w:style>
  <w:style w:type="paragraph" w:styleId="7">
    <w:name w:val="Balloon Text"/>
    <w:basedOn w:val="1"/>
    <w:link w:val="30"/>
    <w:unhideWhenUsed/>
    <w:uiPriority w:val="99"/>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pBdr>
        <w:top w:val="none" w:color="auto" w:sz="0" w:space="0"/>
        <w:left w:val="none" w:color="auto" w:sz="0" w:space="0"/>
        <w:bottom w:val="none" w:color="auto" w:sz="0" w:space="0"/>
        <w:right w:val="none" w:color="auto" w:sz="0" w:space="0"/>
        <w:between w:val="none" w:color="auto" w:sz="0" w:space="0"/>
      </w:pBdr>
      <w:spacing w:after="100" w:line="276" w:lineRule="auto"/>
      <w:jc w:val="left"/>
    </w:pPr>
    <w:rPr>
      <w:rFonts w:asciiTheme="minorHAnsi" w:hAnsiTheme="minorHAnsi" w:cstheme="minorBidi"/>
      <w:sz w:val="22"/>
      <w:szCs w:val="22"/>
    </w:rPr>
  </w:style>
  <w:style w:type="paragraph" w:styleId="11">
    <w:name w:val="toc 2"/>
    <w:basedOn w:val="1"/>
    <w:next w:val="1"/>
    <w:unhideWhenUsed/>
    <w:qFormat/>
    <w:uiPriority w:val="39"/>
    <w:pPr>
      <w:widowControl/>
      <w:pBdr>
        <w:top w:val="none" w:color="auto" w:sz="0" w:space="0"/>
        <w:left w:val="none" w:color="auto" w:sz="0" w:space="0"/>
        <w:bottom w:val="none" w:color="auto" w:sz="0" w:space="0"/>
        <w:right w:val="none" w:color="auto" w:sz="0" w:space="0"/>
        <w:between w:val="none" w:color="auto" w:sz="0" w:space="0"/>
      </w:pBdr>
      <w:spacing w:after="100" w:line="276" w:lineRule="auto"/>
      <w:ind w:left="220"/>
      <w:jc w:val="left"/>
    </w:pPr>
    <w:rPr>
      <w:rFonts w:asciiTheme="minorHAnsi" w:hAnsiTheme="minorHAnsi" w:cstheme="minorBidi"/>
      <w:sz w:val="22"/>
      <w:szCs w:val="22"/>
    </w:rPr>
  </w:style>
  <w:style w:type="paragraph" w:styleId="12">
    <w:name w:val="Normal (Web)"/>
    <w:basedOn w:val="1"/>
    <w:unhideWhenUsed/>
    <w:uiPriority w:val="0"/>
    <w:pPr>
      <w:widowControl/>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jc w:val="left"/>
    </w:pPr>
    <w:rPr>
      <w:rFonts w:ascii="宋体" w:hAnsi="宋体" w:eastAsia="宋体" w:cs="宋体"/>
      <w:sz w:val="21"/>
      <w:szCs w:val="21"/>
    </w:rPr>
  </w:style>
  <w:style w:type="character" w:styleId="14">
    <w:name w:val="Hyperlink"/>
    <w:basedOn w:val="13"/>
    <w:unhideWhenUsed/>
    <w:uiPriority w:val="99"/>
    <w:rPr>
      <w:color w:val="0000FF" w:themeColor="hyperlink"/>
      <w:u w:val="single"/>
      <w14:textFill>
        <w14:solidFill>
          <w14:schemeClr w14:val="hlink"/>
        </w14:solidFill>
      </w14:textFill>
    </w:rPr>
  </w:style>
  <w:style w:type="table" w:styleId="16">
    <w:name w:val="Table Grid"/>
    <w:basedOn w:val="1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列出段落1"/>
    <w:link w:val="26"/>
    <w:qFormat/>
    <w:uiPriority w:val="0"/>
    <w:pPr>
      <w:widowControl w:val="0"/>
      <w:pBdr>
        <w:top w:val="none" w:color="auto" w:sz="0" w:space="0"/>
        <w:left w:val="none" w:color="auto" w:sz="0" w:space="0"/>
        <w:bottom w:val="none" w:color="auto" w:sz="0" w:space="0"/>
        <w:right w:val="none" w:color="auto" w:sz="0" w:space="0"/>
        <w:between w:val="none" w:color="auto" w:sz="0" w:space="0"/>
      </w:pBdr>
      <w:ind w:firstLine="420"/>
      <w:jc w:val="both"/>
    </w:pPr>
    <w:rPr>
      <w:rFonts w:ascii="Calibri" w:hAnsi="Calibri" w:eastAsia="Calibri" w:cs="Calibri"/>
      <w:color w:val="000000"/>
      <w:kern w:val="2"/>
      <w:sz w:val="21"/>
      <w:szCs w:val="21"/>
      <w:u w:color="000000"/>
      <w:lang w:val="en-US" w:eastAsia="zh-CN" w:bidi="ar-SA"/>
    </w:rPr>
  </w:style>
  <w:style w:type="paragraph" w:customStyle="1" w:styleId="18">
    <w:name w:val="No Spacing"/>
    <w:qFormat/>
    <w:uiPriority w:val="1"/>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 w:type="paragraph" w:customStyle="1" w:styleId="19">
    <w:name w:val="List Paragraph"/>
    <w:basedOn w:val="1"/>
    <w:qFormat/>
    <w:uiPriority w:val="34"/>
    <w:pPr>
      <w:ind w:firstLine="420" w:firstLineChars="200"/>
    </w:pPr>
    <w:rPr>
      <w:rFonts w:ascii="Calibri" w:hAnsi="Calibri" w:eastAsia="Calibri" w:cs="Calibri"/>
      <w:color w:val="000000"/>
      <w:kern w:val="2"/>
      <w:sz w:val="21"/>
      <w:szCs w:val="21"/>
      <w:u w:color="000000"/>
    </w:rPr>
  </w:style>
  <w:style w:type="character" w:customStyle="1" w:styleId="20">
    <w:name w:val="页眉 Char"/>
    <w:basedOn w:val="13"/>
    <w:link w:val="9"/>
    <w:uiPriority w:val="99"/>
    <w:rPr>
      <w:sz w:val="18"/>
      <w:szCs w:val="18"/>
    </w:rPr>
  </w:style>
  <w:style w:type="character" w:customStyle="1" w:styleId="21">
    <w:name w:val="页脚 Char"/>
    <w:basedOn w:val="13"/>
    <w:link w:val="8"/>
    <w:uiPriority w:val="99"/>
    <w:rPr>
      <w:sz w:val="18"/>
      <w:szCs w:val="18"/>
    </w:rPr>
  </w:style>
  <w:style w:type="character" w:customStyle="1" w:styleId="22">
    <w:name w:val="标题 1 Char"/>
    <w:basedOn w:val="13"/>
    <w:link w:val="2"/>
    <w:uiPriority w:val="9"/>
    <w:rPr>
      <w:b/>
      <w:bCs/>
      <w:kern w:val="44"/>
      <w:sz w:val="44"/>
      <w:szCs w:val="44"/>
    </w:rPr>
  </w:style>
  <w:style w:type="character" w:customStyle="1" w:styleId="23">
    <w:name w:val="标题 2 Char"/>
    <w:basedOn w:val="13"/>
    <w:link w:val="3"/>
    <w:uiPriority w:val="9"/>
    <w:rPr>
      <w:rFonts w:asciiTheme="majorHAnsi" w:hAnsiTheme="majorHAnsi" w:eastAsiaTheme="majorEastAsia" w:cstheme="majorBidi"/>
      <w:b/>
      <w:bCs/>
      <w:sz w:val="32"/>
      <w:szCs w:val="32"/>
    </w:rPr>
  </w:style>
  <w:style w:type="character" w:customStyle="1" w:styleId="24">
    <w:name w:val="标题 3 Char"/>
    <w:basedOn w:val="13"/>
    <w:link w:val="4"/>
    <w:uiPriority w:val="9"/>
    <w:rPr>
      <w:b/>
      <w:bCs/>
      <w:sz w:val="32"/>
      <w:szCs w:val="32"/>
    </w:rPr>
  </w:style>
  <w:style w:type="paragraph" w:customStyle="1" w:styleId="25">
    <w:name w:val="停车正文"/>
    <w:basedOn w:val="17"/>
    <w:link w:val="27"/>
    <w:qFormat/>
    <w:uiPriority w:val="0"/>
    <w:pPr>
      <w:spacing w:line="360" w:lineRule="auto"/>
    </w:pPr>
    <w:rPr>
      <w:rFonts w:ascii="宋体" w:hAnsi="宋体" w:eastAsia="宋体" w:cs="宋体"/>
    </w:rPr>
  </w:style>
  <w:style w:type="character" w:customStyle="1" w:styleId="26">
    <w:name w:val="列出段落1 Char"/>
    <w:basedOn w:val="13"/>
    <w:link w:val="17"/>
    <w:uiPriority w:val="0"/>
    <w:rPr>
      <w:rFonts w:ascii="Calibri" w:hAnsi="Calibri" w:eastAsia="Calibri" w:cs="Calibri"/>
      <w:color w:val="000000"/>
      <w:kern w:val="2"/>
      <w:sz w:val="21"/>
      <w:szCs w:val="21"/>
      <w:u w:color="000000"/>
    </w:rPr>
  </w:style>
  <w:style w:type="character" w:customStyle="1" w:styleId="27">
    <w:name w:val="停车正文 Char"/>
    <w:basedOn w:val="26"/>
    <w:link w:val="25"/>
    <w:uiPriority w:val="0"/>
    <w:rPr>
      <w:rFonts w:ascii="宋体" w:hAnsi="宋体" w:eastAsia="宋体" w:cs="宋体"/>
      <w:color w:val="000000"/>
      <w:kern w:val="2"/>
      <w:sz w:val="21"/>
      <w:szCs w:val="21"/>
      <w:u w:color="000000"/>
    </w:rPr>
  </w:style>
  <w:style w:type="character" w:customStyle="1" w:styleId="28">
    <w:name w:val="ksfind_class_select"/>
    <w:basedOn w:val="13"/>
    <w:uiPriority w:val="0"/>
  </w:style>
  <w:style w:type="paragraph" w:customStyle="1" w:styleId="29">
    <w:name w:val="TOC Heading"/>
    <w:basedOn w:val="2"/>
    <w:next w:val="1"/>
    <w:unhideWhenUsed/>
    <w:qFormat/>
    <w:uiPriority w:val="39"/>
    <w:pPr>
      <w:widowControl/>
      <w:pBdr>
        <w:top w:val="none" w:color="auto" w:sz="0" w:space="0"/>
        <w:left w:val="none" w:color="auto" w:sz="0" w:space="0"/>
        <w:bottom w:val="none" w:color="auto" w:sz="0" w:space="0"/>
        <w:right w:val="none" w:color="auto" w:sz="0" w:space="0"/>
        <w:between w:val="none" w:color="auto" w:sz="0" w:space="0"/>
      </w:pBd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0">
    <w:name w:val="批注框文本 Char"/>
    <w:basedOn w:val="13"/>
    <w:link w:val="7"/>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1946</Words>
  <Characters>11097</Characters>
  <Lines>92</Lines>
  <Paragraphs>26</Paragraphs>
  <TotalTime>0</TotalTime>
  <ScaleCrop>false</ScaleCrop>
  <LinksUpToDate>false</LinksUpToDate>
  <CharactersWithSpaces>13017</CharactersWithSpaces>
  <Application>WPS Office 社区版_10.1.0.5503_F1E327BC-269C-435d-A152-05C5408002CA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2016-05-19T10:02:00Z</dcterms:created>
  <dc:creator>张希蓓</dc:creator>
  <cp:lastModifiedBy>itecgo</cp:lastModifiedBy>
  <dcterms:modified xsi:type="dcterms:W3CDTF">2016-05-20T15:20:03Z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